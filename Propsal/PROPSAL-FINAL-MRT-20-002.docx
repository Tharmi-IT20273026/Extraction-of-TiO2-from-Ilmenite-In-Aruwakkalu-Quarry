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D769" w14:textId="77777777" w:rsidR="00C361AB" w:rsidRDefault="00C361AB" w:rsidP="00895DEF">
      <w:pPr>
        <w:spacing w:before="193"/>
        <w:ind w:right="22"/>
        <w:jc w:val="center"/>
        <w:rPr>
          <w:sz w:val="52"/>
        </w:rPr>
      </w:pPr>
      <w:r>
        <w:rPr>
          <w:sz w:val="52"/>
        </w:rPr>
        <w:t>Research</w:t>
      </w:r>
      <w:r>
        <w:rPr>
          <w:spacing w:val="-7"/>
          <w:sz w:val="52"/>
        </w:rPr>
        <w:t xml:space="preserve"> </w:t>
      </w:r>
      <w:r>
        <w:rPr>
          <w:sz w:val="52"/>
        </w:rPr>
        <w:t>Proposal</w:t>
      </w:r>
    </w:p>
    <w:p w14:paraId="18759B2F" w14:textId="77777777" w:rsidR="00147AE6" w:rsidRDefault="00147AE6" w:rsidP="00147AE6">
      <w:pPr>
        <w:spacing w:before="193"/>
        <w:ind w:right="790"/>
        <w:jc w:val="center"/>
        <w:rPr>
          <w:sz w:val="52"/>
        </w:rPr>
      </w:pPr>
    </w:p>
    <w:p w14:paraId="72CF0ADA" w14:textId="55E590E1" w:rsidR="00C361AB" w:rsidRDefault="00E5665D" w:rsidP="00147AE6">
      <w:pPr>
        <w:pStyle w:val="Title"/>
        <w:spacing w:before="482"/>
        <w:ind w:left="0" w:right="22"/>
      </w:pPr>
      <w:r w:rsidRPr="00E5665D">
        <w:t xml:space="preserve">EXTRACTION OF </w:t>
      </w:r>
      <w:r w:rsidR="003C77A7">
        <w:t>TiO</w:t>
      </w:r>
      <w:r w:rsidR="003C77A7">
        <w:rPr>
          <w:vertAlign w:val="subscript"/>
        </w:rPr>
        <w:t>2</w:t>
      </w:r>
      <w:r w:rsidR="003C77A7">
        <w:t xml:space="preserve"> </w:t>
      </w:r>
      <w:bookmarkStart w:id="0" w:name="_GoBack"/>
      <w:bookmarkEnd w:id="0"/>
      <w:r w:rsidRPr="00E5665D">
        <w:t xml:space="preserve">FROM ILMENITE FOUND IN AVUWAKKALU </w:t>
      </w:r>
      <w:r w:rsidR="003C77A7">
        <w:t>RED EARTH</w:t>
      </w:r>
    </w:p>
    <w:p w14:paraId="0BE0308E" w14:textId="77777777" w:rsidR="00147AE6" w:rsidRDefault="00147AE6" w:rsidP="00147AE6">
      <w:pPr>
        <w:pStyle w:val="Title"/>
        <w:spacing w:before="482"/>
        <w:ind w:left="0" w:right="22"/>
      </w:pPr>
    </w:p>
    <w:p w14:paraId="32B365AB" w14:textId="77777777" w:rsidR="00C361AB" w:rsidRDefault="00E5665D" w:rsidP="00147AE6">
      <w:pPr>
        <w:spacing w:before="504"/>
        <w:ind w:right="22"/>
        <w:jc w:val="center"/>
        <w:rPr>
          <w:sz w:val="32"/>
        </w:rPr>
      </w:pPr>
      <w:r w:rsidRPr="00E5665D">
        <w:rPr>
          <w:sz w:val="32"/>
        </w:rPr>
        <w:t>L. Ratheeskaran</w:t>
      </w:r>
    </w:p>
    <w:p w14:paraId="27501FCC" w14:textId="77777777" w:rsidR="00C361AB" w:rsidRDefault="00C361AB" w:rsidP="00C70C72">
      <w:pPr>
        <w:pStyle w:val="BodyText"/>
        <w:spacing w:before="1"/>
        <w:jc w:val="center"/>
        <w:rPr>
          <w:sz w:val="32"/>
        </w:rPr>
      </w:pPr>
    </w:p>
    <w:p w14:paraId="47E0A44F" w14:textId="4C15ACA0" w:rsidR="00C361AB" w:rsidRDefault="00E5665D" w:rsidP="00147AE6">
      <w:pPr>
        <w:ind w:right="22"/>
        <w:jc w:val="center"/>
        <w:rPr>
          <w:sz w:val="32"/>
        </w:rPr>
      </w:pPr>
      <w:r w:rsidRPr="00E5665D">
        <w:rPr>
          <w:sz w:val="32"/>
        </w:rPr>
        <w:t>UWU/MRT/20/002</w:t>
      </w:r>
    </w:p>
    <w:p w14:paraId="100C4451" w14:textId="77777777" w:rsidR="00C361AB" w:rsidRDefault="00C361AB" w:rsidP="00C70C72">
      <w:pPr>
        <w:pStyle w:val="BodyText"/>
        <w:jc w:val="center"/>
        <w:rPr>
          <w:sz w:val="34"/>
        </w:rPr>
      </w:pPr>
    </w:p>
    <w:p w14:paraId="41A59431" w14:textId="77777777" w:rsidR="00C361AB" w:rsidRDefault="00C361AB" w:rsidP="00895DEF">
      <w:pPr>
        <w:tabs>
          <w:tab w:val="left" w:pos="8730"/>
        </w:tabs>
        <w:spacing w:before="301"/>
        <w:ind w:right="22"/>
        <w:jc w:val="center"/>
        <w:rPr>
          <w:sz w:val="28"/>
        </w:rPr>
      </w:pPr>
      <w:r>
        <w:rPr>
          <w:sz w:val="28"/>
        </w:rPr>
        <w:t>Supervisors</w:t>
      </w:r>
    </w:p>
    <w:p w14:paraId="0833018F" w14:textId="77777777" w:rsidR="00C361AB" w:rsidRDefault="00E5665D" w:rsidP="00147AE6">
      <w:pPr>
        <w:spacing w:before="110"/>
        <w:ind w:right="22"/>
        <w:jc w:val="center"/>
        <w:rPr>
          <w:sz w:val="28"/>
        </w:rPr>
      </w:pPr>
      <w:r w:rsidRPr="00E5665D">
        <w:rPr>
          <w:sz w:val="28"/>
        </w:rPr>
        <w:t>Mr.</w:t>
      </w:r>
      <w:r>
        <w:rPr>
          <w:sz w:val="28"/>
        </w:rPr>
        <w:t xml:space="preserve"> </w:t>
      </w:r>
      <w:proofErr w:type="spellStart"/>
      <w:r w:rsidRPr="00E5665D">
        <w:rPr>
          <w:sz w:val="28"/>
        </w:rPr>
        <w:t>Sasanka</w:t>
      </w:r>
      <w:proofErr w:type="spellEnd"/>
      <w:r w:rsidRPr="00E5665D">
        <w:rPr>
          <w:sz w:val="28"/>
        </w:rPr>
        <w:t xml:space="preserve"> </w:t>
      </w:r>
      <w:proofErr w:type="spellStart"/>
      <w:r w:rsidRPr="00E5665D">
        <w:rPr>
          <w:sz w:val="28"/>
        </w:rPr>
        <w:t>Hewathilake</w:t>
      </w:r>
      <w:proofErr w:type="spellEnd"/>
    </w:p>
    <w:p w14:paraId="27CF71B0" w14:textId="77777777" w:rsidR="00C361AB" w:rsidRDefault="00E5665D" w:rsidP="00147AE6">
      <w:pPr>
        <w:spacing w:before="110"/>
        <w:ind w:right="22"/>
        <w:jc w:val="center"/>
        <w:rPr>
          <w:sz w:val="28"/>
        </w:rPr>
      </w:pPr>
      <w:r w:rsidRPr="00E5665D">
        <w:rPr>
          <w:sz w:val="28"/>
        </w:rPr>
        <w:t>Prof. A.S. Ratnayake</w:t>
      </w:r>
    </w:p>
    <w:p w14:paraId="5C494341" w14:textId="77777777" w:rsidR="00C361AB" w:rsidRDefault="00C361AB" w:rsidP="00C70C72">
      <w:pPr>
        <w:pStyle w:val="BodyText"/>
        <w:jc w:val="center"/>
        <w:rPr>
          <w:sz w:val="30"/>
        </w:rPr>
      </w:pPr>
    </w:p>
    <w:p w14:paraId="01A5F80C" w14:textId="77777777" w:rsidR="00C361AB" w:rsidRDefault="00C361AB" w:rsidP="00C70C72">
      <w:pPr>
        <w:pStyle w:val="BodyText"/>
        <w:spacing w:before="10"/>
        <w:jc w:val="center"/>
        <w:rPr>
          <w:sz w:val="29"/>
        </w:rPr>
      </w:pPr>
    </w:p>
    <w:p w14:paraId="57299942" w14:textId="77777777" w:rsidR="00C361AB" w:rsidRDefault="00E5665D" w:rsidP="00147AE6">
      <w:pPr>
        <w:ind w:right="22"/>
        <w:jc w:val="center"/>
        <w:rPr>
          <w:sz w:val="32"/>
        </w:rPr>
      </w:pPr>
      <w:r w:rsidRPr="00E5665D">
        <w:rPr>
          <w:sz w:val="32"/>
        </w:rPr>
        <w:t>28-10-2024</w:t>
      </w:r>
    </w:p>
    <w:p w14:paraId="71E95BF5" w14:textId="77777777" w:rsidR="00C361AB" w:rsidRDefault="00C361AB" w:rsidP="00C70C72">
      <w:pPr>
        <w:pStyle w:val="BodyText"/>
        <w:spacing w:before="2"/>
        <w:jc w:val="center"/>
        <w:rPr>
          <w:sz w:val="30"/>
        </w:rPr>
      </w:pPr>
    </w:p>
    <w:p w14:paraId="2079A949" w14:textId="77777777" w:rsidR="00895DEF" w:rsidRDefault="00E5665D" w:rsidP="00895DEF">
      <w:pPr>
        <w:ind w:right="22"/>
        <w:jc w:val="center"/>
        <w:rPr>
          <w:sz w:val="40"/>
        </w:rPr>
      </w:pPr>
      <w:r>
        <w:rPr>
          <w:sz w:val="40"/>
        </w:rPr>
        <w:t>Department of Applied Earth Science</w:t>
      </w:r>
    </w:p>
    <w:p w14:paraId="766022EB" w14:textId="77777777" w:rsidR="00C361AB" w:rsidRDefault="00E5665D" w:rsidP="00147AE6">
      <w:pPr>
        <w:ind w:right="22"/>
        <w:jc w:val="center"/>
        <w:rPr>
          <w:sz w:val="40"/>
        </w:rPr>
      </w:pPr>
      <w:r w:rsidRPr="00E5665D">
        <w:rPr>
          <w:sz w:val="40"/>
        </w:rPr>
        <w:t>Faculty of Applied Science</w:t>
      </w:r>
    </w:p>
    <w:p w14:paraId="6128838F" w14:textId="77777777" w:rsidR="00C361AB" w:rsidRDefault="00C361AB" w:rsidP="00147AE6">
      <w:pPr>
        <w:spacing w:before="5"/>
        <w:ind w:right="22"/>
        <w:jc w:val="center"/>
        <w:rPr>
          <w:b/>
          <w:sz w:val="40"/>
        </w:rPr>
        <w:sectPr w:rsidR="00C361AB" w:rsidSect="00C361AB">
          <w:footerReference w:type="default" r:id="rId9"/>
          <w:pgSz w:w="11920" w:h="16840"/>
          <w:pgMar w:top="1584" w:right="1584" w:bottom="1584" w:left="1584" w:header="720" w:footer="720" w:gutter="0"/>
          <w:cols w:space="720"/>
          <w:titlePg/>
          <w:docGrid w:linePitch="299"/>
        </w:sectPr>
      </w:pPr>
      <w:proofErr w:type="spellStart"/>
      <w:r>
        <w:rPr>
          <w:b/>
          <w:sz w:val="40"/>
        </w:rPr>
        <w:t>Uva</w:t>
      </w:r>
      <w:proofErr w:type="spellEnd"/>
      <w:r>
        <w:rPr>
          <w:b/>
          <w:spacing w:val="-13"/>
          <w:sz w:val="40"/>
        </w:rPr>
        <w:t xml:space="preserve"> </w:t>
      </w:r>
      <w:proofErr w:type="spellStart"/>
      <w:r>
        <w:rPr>
          <w:b/>
          <w:sz w:val="40"/>
        </w:rPr>
        <w:t>Wellassa</w:t>
      </w:r>
      <w:proofErr w:type="spellEnd"/>
      <w:r>
        <w:rPr>
          <w:b/>
          <w:spacing w:val="-13"/>
          <w:sz w:val="40"/>
        </w:rPr>
        <w:t xml:space="preserve"> </w:t>
      </w:r>
      <w:r>
        <w:rPr>
          <w:b/>
          <w:sz w:val="40"/>
        </w:rPr>
        <w:t>University</w:t>
      </w:r>
    </w:p>
    <w:p w14:paraId="6A4BFE42" w14:textId="77777777" w:rsidR="00C361AB" w:rsidRDefault="00C361AB" w:rsidP="00C361AB">
      <w:pPr>
        <w:pStyle w:val="BodyText"/>
        <w:spacing w:before="80"/>
        <w:rPr>
          <w:spacing w:val="-1"/>
        </w:rPr>
      </w:pPr>
      <w:r>
        <w:rPr>
          <w:noProof/>
        </w:rPr>
        <w:lastRenderedPageBreak/>
        <mc:AlternateContent>
          <mc:Choice Requires="wps">
            <w:drawing>
              <wp:anchor distT="0" distB="0" distL="114300" distR="114300" simplePos="0" relativeHeight="251659264" behindDoc="0" locked="0" layoutInCell="1" allowOverlap="1" wp14:anchorId="70F878D9" wp14:editId="074116AB">
                <wp:simplePos x="0" y="0"/>
                <wp:positionH relativeFrom="page">
                  <wp:posOffset>1409700</wp:posOffset>
                </wp:positionH>
                <wp:positionV relativeFrom="paragraph">
                  <wp:posOffset>274955</wp:posOffset>
                </wp:positionV>
                <wp:extent cx="5257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2E686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pt,21.65pt" to="5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">
                <w10:wrap anchorx="page"/>
              </v:line>
            </w:pict>
          </mc:Fallback>
        </mc:AlternateContent>
      </w:r>
      <w:r>
        <w:rPr>
          <w:spacing w:val="-1"/>
        </w:rPr>
        <w:t>Abstract</w:t>
      </w:r>
    </w:p>
    <w:p w14:paraId="3167FAB6" w14:textId="23075ED4" w:rsidR="00C361AB" w:rsidRDefault="00C66F7F" w:rsidP="004242B6">
      <w:pPr>
        <w:pStyle w:val="BodyText"/>
        <w:spacing w:before="188" w:line="360" w:lineRule="auto"/>
        <w:ind w:left="880" w:right="127"/>
        <w:jc w:val="both"/>
      </w:pPr>
      <w:r>
        <w:t xml:space="preserve">The Red Earth (RE) deposits along the northwest coastal belt of Sri Lanka, particularly in the </w:t>
      </w:r>
      <w:proofErr w:type="spellStart"/>
      <w:r>
        <w:t>Aruwakkalu</w:t>
      </w:r>
      <w:proofErr w:type="spellEnd"/>
      <w:r>
        <w:t xml:space="preserve"> region, are geologically significant due to their high content of heavy minerals, including ilmenite. </w:t>
      </w:r>
      <w:r w:rsidR="004242B6">
        <w:t>The RE contains 8–10% ilmenite, with iron (Fe) and aluminum (Al) as surface impurities, and is characterized by high concentrations of heavy minerals and rare earth elements. Hence, t</w:t>
      </w:r>
      <w:r>
        <w:t>his study aims to extract titanium dioxide (</w:t>
      </w:r>
      <w:proofErr w:type="spellStart"/>
      <w:r>
        <w:t>TiO</w:t>
      </w:r>
      <w:proofErr w:type="spellEnd"/>
      <w:r>
        <w:t xml:space="preserve">₂) from </w:t>
      </w:r>
      <w:proofErr w:type="spellStart"/>
      <w:r>
        <w:t>ilmenite</w:t>
      </w:r>
      <w:proofErr w:type="spellEnd"/>
      <w:r>
        <w:t xml:space="preserve"> found in the red earth of the </w:t>
      </w:r>
      <w:proofErr w:type="spellStart"/>
      <w:r>
        <w:t>Aruwakkalu</w:t>
      </w:r>
      <w:proofErr w:type="spellEnd"/>
      <w:r>
        <w:t xml:space="preserve"> area. </w:t>
      </w:r>
      <w:r w:rsidR="004242B6">
        <w:t xml:space="preserve">Initially, RE samples will be collected from the limestone quarry site of INSEE Cement Lanka Ltd. near </w:t>
      </w:r>
      <w:proofErr w:type="spellStart"/>
      <w:r w:rsidR="004242B6">
        <w:t>Aruwakkalu</w:t>
      </w:r>
      <w:proofErr w:type="spellEnd"/>
      <w:r w:rsidR="004242B6">
        <w:t xml:space="preserve"> in </w:t>
      </w:r>
      <w:proofErr w:type="spellStart"/>
      <w:r w:rsidR="004242B6">
        <w:t>Puttalam</w:t>
      </w:r>
      <w:proofErr w:type="spellEnd"/>
      <w:r w:rsidR="004242B6">
        <w:t>. Physical separation including Humphrey Spiral Separation, Shaking Table Separation, and Electromagnetic Separation, will be employed to isolate ilmenite from the RE. Nevertheless, t</w:t>
      </w:r>
      <w:r>
        <w:t xml:space="preserve">raditional </w:t>
      </w:r>
      <w:proofErr w:type="spellStart"/>
      <w:r>
        <w:t>TiO</w:t>
      </w:r>
      <w:proofErr w:type="spellEnd"/>
      <w:r>
        <w:t xml:space="preserve">₂ extraction require high temperatures and the hazardous chemicals, resulting in high operational costs and significant environmental harm. </w:t>
      </w:r>
      <w:r w:rsidR="004242B6">
        <w:t xml:space="preserve">Therefore, </w:t>
      </w:r>
      <w:r>
        <w:t xml:space="preserve">this study proposes </w:t>
      </w:r>
      <w:r w:rsidR="004242B6">
        <w:t>HCl</w:t>
      </w:r>
      <w:r>
        <w:t xml:space="preserve"> acid leaching in the presence of a metallic iron (Fe) reductant and magnesium sulfate (</w:t>
      </w:r>
      <w:proofErr w:type="spellStart"/>
      <w:r>
        <w:t>MgSO</w:t>
      </w:r>
      <w:proofErr w:type="spellEnd"/>
      <w:r>
        <w:t>₄) additive, which has been shown to enhance Fe dissolution and reduce Ti recovery.</w:t>
      </w:r>
      <w:r w:rsidR="004242B6">
        <w:t xml:space="preserve"> </w:t>
      </w:r>
      <w:r>
        <w:t xml:space="preserve">In addition to this, NaOH alkaline leaching will be applied to remove aluminum impurities, and EDTA will be used for selective iron removal. The study will use optical microscopy, X-ray fluorescence (XRF), and X-ray diffraction (XRD) for sample characterization to assess the purity of the extracted </w:t>
      </w:r>
      <w:proofErr w:type="spellStart"/>
      <w:r>
        <w:t>TiO</w:t>
      </w:r>
      <w:proofErr w:type="spellEnd"/>
      <w:r>
        <w:t xml:space="preserve">₂. By optimizing both physical and chemical separation techniques, this research aims to develop a more environmentally sustainable and cost-effective method for extracting high-purity </w:t>
      </w:r>
      <w:proofErr w:type="spellStart"/>
      <w:r>
        <w:t>TiO</w:t>
      </w:r>
      <w:proofErr w:type="spellEnd"/>
      <w:r>
        <w:t xml:space="preserve">₂ from </w:t>
      </w:r>
      <w:proofErr w:type="spellStart"/>
      <w:r>
        <w:t>ilmenite</w:t>
      </w:r>
      <w:proofErr w:type="spellEnd"/>
      <w:r>
        <w:t xml:space="preserve"> in Sri Lankan red earth.</w:t>
      </w:r>
    </w:p>
    <w:p w14:paraId="7D09DCF9" w14:textId="77777777" w:rsidR="00C361AB" w:rsidRDefault="00C361AB" w:rsidP="00C361AB">
      <w:pPr>
        <w:spacing w:line="360" w:lineRule="auto"/>
        <w:jc w:val="both"/>
      </w:pPr>
    </w:p>
    <w:p w14:paraId="7E6F39E2" w14:textId="4853AC4A" w:rsidR="00C361AB" w:rsidRPr="00C70C72" w:rsidRDefault="00C361AB" w:rsidP="00C70C72">
      <w:pPr>
        <w:ind w:firstLine="540"/>
        <w:rPr>
          <w:b/>
          <w:bCs/>
          <w:sz w:val="24"/>
          <w:szCs w:val="24"/>
        </w:rPr>
      </w:pPr>
      <w:bookmarkStart w:id="1" w:name="_Toc180251236"/>
      <w:r w:rsidRPr="00C70C72">
        <w:rPr>
          <w:b/>
          <w:bCs/>
          <w:sz w:val="24"/>
          <w:szCs w:val="24"/>
        </w:rPr>
        <w:t>Keywords:</w:t>
      </w:r>
      <w:bookmarkEnd w:id="1"/>
      <w:r w:rsidR="004242B6">
        <w:rPr>
          <w:b/>
          <w:bCs/>
          <w:sz w:val="24"/>
          <w:szCs w:val="24"/>
        </w:rPr>
        <w:t xml:space="preserve"> </w:t>
      </w:r>
      <w:r w:rsidR="004242B6" w:rsidRPr="00580F13">
        <w:t>R</w:t>
      </w:r>
      <w:r w:rsidR="00580F13" w:rsidRPr="00580F13">
        <w:t xml:space="preserve">ed Earth, Ilmenite, </w:t>
      </w:r>
      <w:r w:rsidR="00580F13">
        <w:t>T</w:t>
      </w:r>
      <w:r w:rsidR="00580F13" w:rsidRPr="00580F13">
        <w:t>itanium dioxide</w:t>
      </w:r>
    </w:p>
    <w:p w14:paraId="0C0C9601" w14:textId="59E3371F" w:rsidR="00C361AB" w:rsidRDefault="00C361AB" w:rsidP="00C361AB">
      <w:pPr>
        <w:pStyle w:val="BodyText"/>
        <w:spacing w:before="134" w:line="360" w:lineRule="auto"/>
        <w:ind w:left="925" w:right="126"/>
        <w:jc w:val="both"/>
      </w:pPr>
    </w:p>
    <w:p w14:paraId="59E3646D" w14:textId="44BCD2C4" w:rsidR="00C361AB" w:rsidRDefault="00C361AB" w:rsidP="00C361AB">
      <w:pPr>
        <w:pStyle w:val="BodyText"/>
        <w:spacing w:before="134" w:line="360" w:lineRule="auto"/>
        <w:ind w:left="925" w:right="126"/>
        <w:jc w:val="both"/>
        <w:sectPr w:rsidR="00C361AB" w:rsidSect="00C361AB">
          <w:pgSz w:w="11906" w:h="16838" w:code="9"/>
          <w:pgMar w:top="1440" w:right="1440" w:bottom="1440" w:left="1440" w:header="720" w:footer="720" w:gutter="0"/>
          <w:pgNumType w:fmt="lowerRoman" w:start="1"/>
          <w:cols w:space="720"/>
          <w:docGrid w:linePitch="360"/>
        </w:sectPr>
      </w:pPr>
    </w:p>
    <w:sdt>
      <w:sdtPr>
        <w:rPr>
          <w:rFonts w:ascii="Times New Roman" w:eastAsia="Times New Roman" w:hAnsi="Times New Roman" w:cs="Times New Roman"/>
          <w:color w:val="auto"/>
          <w:sz w:val="22"/>
          <w:szCs w:val="22"/>
        </w:rPr>
        <w:id w:val="1828937268"/>
        <w:docPartObj>
          <w:docPartGallery w:val="Table of Contents"/>
          <w:docPartUnique/>
        </w:docPartObj>
      </w:sdtPr>
      <w:sdtEndPr>
        <w:rPr>
          <w:b/>
          <w:bCs/>
          <w:noProof/>
        </w:rPr>
      </w:sdtEndPr>
      <w:sdtContent>
        <w:p w14:paraId="03908F0E" w14:textId="77777777" w:rsidR="00C70C72" w:rsidRPr="00C70C72" w:rsidRDefault="00C70C72" w:rsidP="00C70C72">
          <w:pPr>
            <w:pStyle w:val="TOCHeading"/>
            <w:spacing w:after="240"/>
            <w:ind w:right="386" w:firstLine="360"/>
            <w:rPr>
              <w:rFonts w:ascii="Times New Roman" w:hAnsi="Times New Roman" w:cs="Times New Roman"/>
              <w:b/>
              <w:bCs/>
              <w:color w:val="auto"/>
              <w:sz w:val="28"/>
              <w:szCs w:val="28"/>
            </w:rPr>
          </w:pPr>
          <w:r w:rsidRPr="00C70C72">
            <w:rPr>
              <w:rFonts w:ascii="Times New Roman" w:hAnsi="Times New Roman" w:cs="Times New Roman"/>
              <w:b/>
              <w:bCs/>
              <w:color w:val="auto"/>
              <w:sz w:val="28"/>
              <w:szCs w:val="28"/>
            </w:rPr>
            <w:t>Table of Content</w:t>
          </w:r>
        </w:p>
        <w:p w14:paraId="5BCCBD50" w14:textId="77777777" w:rsidR="00C70C72" w:rsidRPr="00C70C72" w:rsidRDefault="00C70C72" w:rsidP="00C70C72">
          <w:pPr>
            <w:pStyle w:val="TOC1"/>
            <w:rPr>
              <w:rFonts w:asciiTheme="minorHAnsi" w:eastAsiaTheme="minorEastAsia" w:hAnsiTheme="minorHAnsi" w:cs="Arial Unicode MS"/>
              <w:noProof/>
              <w:lang w:bidi="si-LK"/>
            </w:rPr>
          </w:pPr>
          <w:r>
            <w:fldChar w:fldCharType="begin"/>
          </w:r>
          <w:r>
            <w:instrText xml:space="preserve"> TOC \o "1-3" \h \z \u </w:instrText>
          </w:r>
          <w:r>
            <w:fldChar w:fldCharType="separate"/>
          </w:r>
          <w:hyperlink w:anchor="_Toc180251401" w:history="1">
            <w:r w:rsidRPr="00C70C72">
              <w:rPr>
                <w:rStyle w:val="Hyperlink"/>
                <w:noProof/>
              </w:rPr>
              <w:t>SECTION 1</w:t>
            </w:r>
            <w:r>
              <w:rPr>
                <w:rStyle w:val="Hyperlink"/>
                <w:noProof/>
              </w:rPr>
              <w:t xml:space="preserve">   </w:t>
            </w:r>
            <w:r w:rsidRPr="00C70C72">
              <w:rPr>
                <w:rStyle w:val="Hyperlink"/>
                <w:noProof/>
              </w:rPr>
              <w:t>INTRODUCTION</w:t>
            </w:r>
            <w:r w:rsidRPr="00C70C72">
              <w:rPr>
                <w:noProof/>
                <w:webHidden/>
              </w:rPr>
              <w:tab/>
            </w:r>
            <w:r w:rsidRPr="00C70C72">
              <w:rPr>
                <w:noProof/>
                <w:webHidden/>
              </w:rPr>
              <w:fldChar w:fldCharType="begin"/>
            </w:r>
            <w:r w:rsidRPr="00C70C72">
              <w:rPr>
                <w:noProof/>
                <w:webHidden/>
              </w:rPr>
              <w:instrText xml:space="preserve"> PAGEREF _Toc180251401 \h </w:instrText>
            </w:r>
            <w:r w:rsidRPr="00C70C72">
              <w:rPr>
                <w:noProof/>
                <w:webHidden/>
              </w:rPr>
            </w:r>
            <w:r w:rsidRPr="00C70C72">
              <w:rPr>
                <w:noProof/>
                <w:webHidden/>
              </w:rPr>
              <w:fldChar w:fldCharType="separate"/>
            </w:r>
            <w:r w:rsidR="00721700">
              <w:rPr>
                <w:noProof/>
                <w:webHidden/>
              </w:rPr>
              <w:t>1</w:t>
            </w:r>
            <w:r w:rsidRPr="00C70C72">
              <w:rPr>
                <w:noProof/>
                <w:webHidden/>
              </w:rPr>
              <w:fldChar w:fldCharType="end"/>
            </w:r>
          </w:hyperlink>
        </w:p>
        <w:p w14:paraId="58878CDD" w14:textId="77777777" w:rsidR="00C70C72" w:rsidRPr="00C70C72" w:rsidRDefault="00C70C72" w:rsidP="00C70C72">
          <w:pPr>
            <w:pStyle w:val="TOC1"/>
            <w:rPr>
              <w:rFonts w:asciiTheme="minorHAnsi" w:eastAsiaTheme="minorEastAsia" w:hAnsiTheme="minorHAnsi" w:cs="Arial Unicode MS"/>
              <w:noProof/>
              <w:lang w:bidi="si-LK"/>
            </w:rPr>
          </w:pPr>
        </w:p>
        <w:p w14:paraId="6333DC37" w14:textId="77777777" w:rsidR="00C70C72" w:rsidRPr="00C70C72" w:rsidRDefault="00AC353F" w:rsidP="00C70C72">
          <w:pPr>
            <w:pStyle w:val="TOC1"/>
            <w:rPr>
              <w:rFonts w:asciiTheme="minorHAnsi" w:eastAsiaTheme="minorEastAsia" w:hAnsiTheme="minorHAnsi" w:cs="Arial Unicode MS"/>
              <w:noProof/>
              <w:lang w:bidi="si-LK"/>
            </w:rPr>
          </w:pPr>
          <w:hyperlink w:anchor="_Toc180251403" w:history="1">
            <w:r w:rsidR="00C70C72" w:rsidRPr="00C70C72">
              <w:rPr>
                <w:rStyle w:val="Hyperlink"/>
                <w:noProof/>
              </w:rPr>
              <w:t>SECTION 2</w:t>
            </w:r>
            <w:r w:rsidR="00C70C72">
              <w:rPr>
                <w:rStyle w:val="Hyperlink"/>
                <w:noProof/>
              </w:rPr>
              <w:t xml:space="preserve">   </w:t>
            </w:r>
            <w:r w:rsidR="00C70C72" w:rsidRPr="00C70C72">
              <w:rPr>
                <w:rStyle w:val="Hyperlink"/>
                <w:noProof/>
              </w:rPr>
              <w:t>LITERATURE REVIEW</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_Toc180251403 \h </w:instrText>
            </w:r>
            <w:r w:rsidR="00C70C72" w:rsidRPr="00C70C72">
              <w:rPr>
                <w:noProof/>
                <w:webHidden/>
              </w:rPr>
            </w:r>
            <w:r w:rsidR="00C70C72" w:rsidRPr="00C70C72">
              <w:rPr>
                <w:noProof/>
                <w:webHidden/>
              </w:rPr>
              <w:fldChar w:fldCharType="separate"/>
            </w:r>
            <w:r w:rsidR="00721700">
              <w:rPr>
                <w:noProof/>
                <w:webHidden/>
              </w:rPr>
              <w:t>2</w:t>
            </w:r>
            <w:r w:rsidR="00C70C72" w:rsidRPr="00C70C72">
              <w:rPr>
                <w:noProof/>
                <w:webHidden/>
              </w:rPr>
              <w:fldChar w:fldCharType="end"/>
            </w:r>
          </w:hyperlink>
        </w:p>
        <w:p w14:paraId="57941354" w14:textId="77777777" w:rsidR="00C70C72" w:rsidRPr="00C70C72" w:rsidRDefault="00C70C72" w:rsidP="00C70C72">
          <w:pPr>
            <w:pStyle w:val="TOC1"/>
            <w:rPr>
              <w:rFonts w:eastAsiaTheme="minorEastAsia"/>
              <w:noProof/>
              <w:lang w:bidi="si-LK"/>
            </w:rPr>
          </w:pPr>
        </w:p>
        <w:p w14:paraId="66B66630" w14:textId="77777777" w:rsidR="00C70C72" w:rsidRPr="00C70C72" w:rsidRDefault="00AC353F" w:rsidP="00C70C72">
          <w:pPr>
            <w:pStyle w:val="TOC1"/>
            <w:rPr>
              <w:rFonts w:asciiTheme="minorHAnsi" w:eastAsiaTheme="minorEastAsia" w:hAnsiTheme="minorHAnsi" w:cs="Arial Unicode MS"/>
              <w:noProof/>
              <w:lang w:bidi="si-LK"/>
            </w:rPr>
          </w:pPr>
          <w:hyperlink w:anchor="_Toc180251405" w:history="1">
            <w:r w:rsidR="00C70C72" w:rsidRPr="00C70C72">
              <w:rPr>
                <w:rStyle w:val="Hyperlink"/>
                <w:noProof/>
              </w:rPr>
              <w:t>SECTION 3</w:t>
            </w:r>
            <w:r w:rsidR="00C70C72">
              <w:rPr>
                <w:rStyle w:val="Hyperlink"/>
                <w:noProof/>
              </w:rPr>
              <w:t xml:space="preserve">   </w:t>
            </w:r>
            <w:r w:rsidR="00C70C72" w:rsidRPr="00C70C72">
              <w:rPr>
                <w:rStyle w:val="Hyperlink"/>
                <w:noProof/>
              </w:rPr>
              <w:t>RESEARCH OBJECTIVES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_Toc180251405 \h </w:instrText>
            </w:r>
            <w:r w:rsidR="00C70C72" w:rsidRPr="00C70C72">
              <w:rPr>
                <w:noProof/>
                <w:webHidden/>
              </w:rPr>
            </w:r>
            <w:r w:rsidR="00C70C72" w:rsidRPr="00C70C72">
              <w:rPr>
                <w:noProof/>
                <w:webHidden/>
              </w:rPr>
              <w:fldChar w:fldCharType="separate"/>
            </w:r>
            <w:r w:rsidR="00721700">
              <w:rPr>
                <w:noProof/>
                <w:webHidden/>
              </w:rPr>
              <w:t>6</w:t>
            </w:r>
            <w:r w:rsidR="00C70C72" w:rsidRPr="00C70C72">
              <w:rPr>
                <w:noProof/>
                <w:webHidden/>
              </w:rPr>
              <w:fldChar w:fldCharType="end"/>
            </w:r>
          </w:hyperlink>
        </w:p>
        <w:p w14:paraId="7E7B361F" w14:textId="77777777" w:rsidR="00C70C72" w:rsidRPr="00C70C72" w:rsidRDefault="00C70C72" w:rsidP="00C70C72">
          <w:pPr>
            <w:pStyle w:val="TOC1"/>
            <w:rPr>
              <w:rFonts w:eastAsiaTheme="minorEastAsia"/>
              <w:noProof/>
              <w:lang w:bidi="si-LK"/>
            </w:rPr>
          </w:pPr>
        </w:p>
        <w:p w14:paraId="57D838AC" w14:textId="77777777" w:rsidR="00C70C72" w:rsidRDefault="00AC353F" w:rsidP="00C70C72">
          <w:pPr>
            <w:pStyle w:val="TOC1"/>
            <w:rPr>
              <w:rStyle w:val="Hyperlink"/>
              <w:noProof/>
            </w:rPr>
          </w:pPr>
          <w:hyperlink w:anchor="_Toc180251407" w:history="1">
            <w:r w:rsidR="00C70C72" w:rsidRPr="00C70C72">
              <w:rPr>
                <w:rStyle w:val="Hyperlink"/>
                <w:noProof/>
              </w:rPr>
              <w:t>SECTION 4</w:t>
            </w:r>
            <w:r w:rsidR="00C70C72">
              <w:rPr>
                <w:rStyle w:val="Hyperlink"/>
                <w:noProof/>
              </w:rPr>
              <w:t xml:space="preserve">   </w:t>
            </w:r>
            <w:r w:rsidR="00C70C72" w:rsidRPr="00C70C72">
              <w:rPr>
                <w:rStyle w:val="Hyperlink"/>
                <w:noProof/>
              </w:rPr>
              <w:t>RESEARCH METHODOLOGY</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_Toc180251407 \h </w:instrText>
            </w:r>
            <w:r w:rsidR="00C70C72" w:rsidRPr="00C70C72">
              <w:rPr>
                <w:noProof/>
                <w:webHidden/>
              </w:rPr>
            </w:r>
            <w:r w:rsidR="00C70C72" w:rsidRPr="00C70C72">
              <w:rPr>
                <w:noProof/>
                <w:webHidden/>
              </w:rPr>
              <w:fldChar w:fldCharType="separate"/>
            </w:r>
            <w:r w:rsidR="00721700">
              <w:rPr>
                <w:noProof/>
                <w:webHidden/>
              </w:rPr>
              <w:t>7</w:t>
            </w:r>
            <w:r w:rsidR="00C70C72" w:rsidRPr="00C70C72">
              <w:rPr>
                <w:noProof/>
                <w:webHidden/>
              </w:rPr>
              <w:fldChar w:fldCharType="end"/>
            </w:r>
          </w:hyperlink>
        </w:p>
        <w:p w14:paraId="1D03109A" w14:textId="77777777" w:rsidR="00C70C72" w:rsidRPr="00C70C72" w:rsidRDefault="00C70C72" w:rsidP="00C70C72">
          <w:pPr>
            <w:ind w:right="386" w:firstLine="360"/>
            <w:rPr>
              <w:rFonts w:eastAsiaTheme="minorEastAsia"/>
              <w:noProof/>
            </w:rPr>
          </w:pPr>
        </w:p>
        <w:p w14:paraId="19A0AFED" w14:textId="77777777" w:rsidR="00C70C72" w:rsidRPr="00C70C72" w:rsidRDefault="00AC353F" w:rsidP="00C70C72">
          <w:pPr>
            <w:pStyle w:val="TOC1"/>
            <w:rPr>
              <w:rFonts w:asciiTheme="minorHAnsi" w:eastAsiaTheme="minorEastAsia" w:hAnsiTheme="minorHAnsi" w:cs="Arial Unicode MS"/>
              <w:noProof/>
              <w:lang w:bidi="si-LK"/>
            </w:rPr>
          </w:pPr>
          <w:hyperlink w:anchor="_Toc180251409" w:history="1">
            <w:r w:rsidR="00C70C72" w:rsidRPr="00C70C72">
              <w:rPr>
                <w:rStyle w:val="Hyperlink"/>
                <w:noProof/>
              </w:rPr>
              <w:t>SECTION 5</w:t>
            </w:r>
            <w:r w:rsidR="00C70C72">
              <w:rPr>
                <w:rStyle w:val="Hyperlink"/>
                <w:noProof/>
              </w:rPr>
              <w:t xml:space="preserve">   </w:t>
            </w:r>
            <w:r w:rsidR="00C70C72" w:rsidRPr="00C70C72">
              <w:rPr>
                <w:rStyle w:val="Hyperlink"/>
                <w:noProof/>
              </w:rPr>
              <w:t>WORK PLAN AND RESOURCE REQUIREMENTS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_Toc180251409 \h </w:instrText>
            </w:r>
            <w:r w:rsidR="00C70C72" w:rsidRPr="00C70C72">
              <w:rPr>
                <w:noProof/>
                <w:webHidden/>
              </w:rPr>
            </w:r>
            <w:r w:rsidR="00C70C72" w:rsidRPr="00C70C72">
              <w:rPr>
                <w:noProof/>
                <w:webHidden/>
              </w:rPr>
              <w:fldChar w:fldCharType="separate"/>
            </w:r>
            <w:r w:rsidR="00721700">
              <w:rPr>
                <w:noProof/>
                <w:webHidden/>
              </w:rPr>
              <w:t>11</w:t>
            </w:r>
            <w:r w:rsidR="00C70C72" w:rsidRPr="00C70C72">
              <w:rPr>
                <w:noProof/>
                <w:webHidden/>
              </w:rPr>
              <w:fldChar w:fldCharType="end"/>
            </w:r>
          </w:hyperlink>
        </w:p>
        <w:p w14:paraId="4489D19E" w14:textId="77777777" w:rsidR="00C70C72" w:rsidRPr="00C70C72" w:rsidRDefault="00C70C72" w:rsidP="00C70C72">
          <w:pPr>
            <w:pStyle w:val="TOC1"/>
            <w:rPr>
              <w:rFonts w:eastAsiaTheme="minorEastAsia"/>
              <w:noProof/>
              <w:lang w:bidi="si-LK"/>
            </w:rPr>
          </w:pPr>
        </w:p>
        <w:p w14:paraId="763B6EEA" w14:textId="77777777" w:rsidR="00C70C72" w:rsidRDefault="00AC353F" w:rsidP="00C70C72">
          <w:pPr>
            <w:pStyle w:val="TOC1"/>
            <w:rPr>
              <w:rStyle w:val="Hyperlink"/>
              <w:noProof/>
            </w:rPr>
          </w:pPr>
          <w:hyperlink w:anchor="_Toc180251411" w:history="1">
            <w:r w:rsidR="00C70C72" w:rsidRPr="00C70C72">
              <w:rPr>
                <w:rStyle w:val="Hyperlink"/>
                <w:noProof/>
              </w:rPr>
              <w:t>SECTION 6</w:t>
            </w:r>
            <w:r w:rsidR="00C70C72">
              <w:rPr>
                <w:rStyle w:val="Hyperlink"/>
                <w:noProof/>
              </w:rPr>
              <w:t xml:space="preserve">   </w:t>
            </w:r>
            <w:r w:rsidR="00C70C72" w:rsidRPr="00C70C72">
              <w:rPr>
                <w:rStyle w:val="Hyperlink"/>
                <w:noProof/>
              </w:rPr>
              <w:t>CONCLUSION</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_Toc180251411 \h </w:instrText>
            </w:r>
            <w:r w:rsidR="00C70C72" w:rsidRPr="00C70C72">
              <w:rPr>
                <w:noProof/>
                <w:webHidden/>
              </w:rPr>
              <w:fldChar w:fldCharType="separate"/>
            </w:r>
            <w:r w:rsidR="00721700">
              <w:rPr>
                <w:b/>
                <w:bCs/>
                <w:noProof/>
                <w:webHidden/>
              </w:rPr>
              <w:t>Error! Bookmark not defined.</w:t>
            </w:r>
            <w:r w:rsidR="00C70C72" w:rsidRPr="00C70C72">
              <w:rPr>
                <w:noProof/>
                <w:webHidden/>
              </w:rPr>
              <w:fldChar w:fldCharType="end"/>
            </w:r>
          </w:hyperlink>
        </w:p>
        <w:p w14:paraId="611B0303" w14:textId="77777777" w:rsidR="00C70C72" w:rsidRPr="00C70C72" w:rsidRDefault="00C70C72" w:rsidP="00C70C72">
          <w:pPr>
            <w:ind w:right="386" w:firstLine="360"/>
            <w:rPr>
              <w:rFonts w:eastAsiaTheme="minorEastAsia"/>
              <w:noProof/>
            </w:rPr>
          </w:pPr>
        </w:p>
        <w:p w14:paraId="644F7B9B" w14:textId="77777777" w:rsidR="00C70C72" w:rsidRPr="00C70C72" w:rsidRDefault="00AC353F" w:rsidP="00C70C72">
          <w:pPr>
            <w:pStyle w:val="TOC1"/>
            <w:rPr>
              <w:rFonts w:asciiTheme="minorHAnsi" w:eastAsiaTheme="minorEastAsia" w:hAnsiTheme="minorHAnsi" w:cs="Arial Unicode MS"/>
              <w:noProof/>
              <w:lang w:bidi="si-LK"/>
            </w:rPr>
          </w:pPr>
          <w:hyperlink w:anchor="_Toc180251413" w:history="1">
            <w:r w:rsidR="00C70C72" w:rsidRPr="00C70C72">
              <w:rPr>
                <w:rStyle w:val="Hyperlink"/>
                <w:noProof/>
              </w:rPr>
              <w:t>REFERENCES</w:t>
            </w:r>
            <w:r w:rsidR="00C70C72" w:rsidRPr="00C70C72">
              <w:rPr>
                <w:noProof/>
                <w:webHidden/>
              </w:rPr>
              <w:tab/>
            </w:r>
            <w:r w:rsidR="00C70C72" w:rsidRPr="00C70C72">
              <w:rPr>
                <w:noProof/>
                <w:webHidden/>
              </w:rPr>
              <w:fldChar w:fldCharType="begin"/>
            </w:r>
            <w:r w:rsidR="00C70C72" w:rsidRPr="00C70C72">
              <w:rPr>
                <w:noProof/>
                <w:webHidden/>
              </w:rPr>
              <w:instrText xml:space="preserve"> PAGEREF _Toc180251413 \h </w:instrText>
            </w:r>
            <w:r w:rsidR="00C70C72" w:rsidRPr="00C70C72">
              <w:rPr>
                <w:noProof/>
                <w:webHidden/>
              </w:rPr>
            </w:r>
            <w:r w:rsidR="00C70C72" w:rsidRPr="00C70C72">
              <w:rPr>
                <w:noProof/>
                <w:webHidden/>
              </w:rPr>
              <w:fldChar w:fldCharType="separate"/>
            </w:r>
            <w:r w:rsidR="00721700">
              <w:rPr>
                <w:noProof/>
                <w:webHidden/>
              </w:rPr>
              <w:t>12</w:t>
            </w:r>
            <w:r w:rsidR="00C70C72" w:rsidRPr="00C70C72">
              <w:rPr>
                <w:noProof/>
                <w:webHidden/>
              </w:rPr>
              <w:fldChar w:fldCharType="end"/>
            </w:r>
          </w:hyperlink>
        </w:p>
        <w:p w14:paraId="5845CA44" w14:textId="77777777" w:rsidR="00C70C72" w:rsidRDefault="00C70C72" w:rsidP="00C70C72">
          <w:pPr>
            <w:ind w:right="386" w:firstLine="360"/>
          </w:pPr>
          <w:r>
            <w:rPr>
              <w:b/>
              <w:bCs/>
              <w:noProof/>
            </w:rPr>
            <w:fldChar w:fldCharType="end"/>
          </w:r>
        </w:p>
      </w:sdtContent>
    </w:sdt>
    <w:p w14:paraId="086D6E32" w14:textId="77777777" w:rsidR="00E4468E" w:rsidRDefault="00E4468E" w:rsidP="00C361AB">
      <w:pPr>
        <w:pStyle w:val="BodyText"/>
        <w:spacing w:before="134" w:line="360" w:lineRule="auto"/>
        <w:ind w:right="126"/>
        <w:jc w:val="both"/>
        <w:sectPr w:rsidR="00E4468E" w:rsidSect="00C361AB">
          <w:footerReference w:type="default" r:id="rId10"/>
          <w:pgSz w:w="11906" w:h="16838" w:code="9"/>
          <w:pgMar w:top="1440" w:right="1440" w:bottom="1440" w:left="1440" w:header="720" w:footer="720" w:gutter="0"/>
          <w:pgNumType w:fmt="lowerRoman" w:start="2"/>
          <w:cols w:space="720"/>
          <w:docGrid w:linePitch="360"/>
        </w:sectPr>
      </w:pPr>
    </w:p>
    <w:p w14:paraId="69291F52" w14:textId="77777777" w:rsidR="00C70C72" w:rsidRDefault="00C361AB" w:rsidP="00C70C72">
      <w:pPr>
        <w:pStyle w:val="Heading1"/>
        <w:spacing w:line="120" w:lineRule="auto"/>
        <w:jc w:val="right"/>
        <w:rPr>
          <w:rFonts w:ascii="Times New Roman" w:hAnsi="Times New Roman" w:cs="Times New Roman"/>
          <w:b/>
          <w:bCs/>
          <w:color w:val="auto"/>
          <w:sz w:val="28"/>
          <w:szCs w:val="28"/>
        </w:rPr>
      </w:pPr>
      <w:bookmarkStart w:id="2" w:name="_Toc180251237"/>
      <w:bookmarkStart w:id="3" w:name="_Toc180251306"/>
      <w:bookmarkStart w:id="4" w:name="_Toc180251401"/>
      <w:r w:rsidRPr="00C361AB">
        <w:rPr>
          <w:rFonts w:ascii="Times New Roman" w:hAnsi="Times New Roman" w:cs="Times New Roman"/>
          <w:b/>
          <w:bCs/>
          <w:color w:val="auto"/>
          <w:sz w:val="28"/>
          <w:szCs w:val="28"/>
        </w:rPr>
        <w:lastRenderedPageBreak/>
        <w:t xml:space="preserve">Section </w:t>
      </w:r>
      <w:bookmarkStart w:id="5" w:name="_Toc180251238"/>
      <w:bookmarkEnd w:id="2"/>
      <w:bookmarkEnd w:id="3"/>
      <w:r w:rsidR="00C70C72">
        <w:rPr>
          <w:rFonts w:ascii="Times New Roman" w:hAnsi="Times New Roman" w:cs="Times New Roman"/>
          <w:b/>
          <w:bCs/>
          <w:color w:val="auto"/>
          <w:sz w:val="28"/>
          <w:szCs w:val="28"/>
        </w:rPr>
        <w:t>1</w:t>
      </w:r>
      <w:bookmarkEnd w:id="4"/>
      <w:r w:rsidR="00C70C72">
        <w:rPr>
          <w:rFonts w:ascii="Times New Roman" w:hAnsi="Times New Roman" w:cs="Times New Roman"/>
          <w:b/>
          <w:bCs/>
          <w:color w:val="auto"/>
          <w:sz w:val="28"/>
          <w:szCs w:val="28"/>
        </w:rPr>
        <w:t xml:space="preserve">                                                          </w:t>
      </w:r>
    </w:p>
    <w:p w14:paraId="69A37E9A" w14:textId="77777777" w:rsidR="00C361AB" w:rsidRDefault="00C361AB" w:rsidP="00C70C72">
      <w:pPr>
        <w:pStyle w:val="Heading1"/>
        <w:spacing w:line="120" w:lineRule="auto"/>
        <w:jc w:val="right"/>
        <w:rPr>
          <w:rFonts w:ascii="Times New Roman" w:hAnsi="Times New Roman" w:cs="Times New Roman"/>
          <w:b/>
          <w:bCs/>
          <w:color w:val="auto"/>
          <w:sz w:val="28"/>
          <w:szCs w:val="28"/>
        </w:rPr>
      </w:pPr>
      <w:bookmarkStart w:id="6" w:name="_Toc180251402"/>
      <w:r w:rsidRPr="00C361AB">
        <w:rPr>
          <w:rFonts w:ascii="Times New Roman" w:hAnsi="Times New Roman" w:cs="Times New Roman"/>
          <w:b/>
          <w:bCs/>
          <w:color w:val="auto"/>
          <w:sz w:val="28"/>
          <w:szCs w:val="28"/>
        </w:rPr>
        <w:t>Introduction</w:t>
      </w:r>
      <w:bookmarkEnd w:id="5"/>
      <w:bookmarkEnd w:id="6"/>
    </w:p>
    <w:p w14:paraId="403CD6C7" w14:textId="77777777" w:rsidR="00C361AB" w:rsidRPr="00C361AB" w:rsidRDefault="00C361AB" w:rsidP="00C361AB"/>
    <w:p w14:paraId="79085B4B" w14:textId="752634A6" w:rsidR="00835C3E" w:rsidRPr="00835C3E" w:rsidRDefault="00835C3E" w:rsidP="00835C3E">
      <w:pPr>
        <w:jc w:val="both"/>
        <w:rPr>
          <w:sz w:val="24"/>
          <w:szCs w:val="24"/>
        </w:rPr>
      </w:pPr>
      <w:r w:rsidRPr="00835C3E">
        <w:rPr>
          <w:sz w:val="24"/>
          <w:szCs w:val="24"/>
        </w:rPr>
        <w:t>Ilmenite, iron-black, heavy, metallic oxide mineral, composed of iron and titanium oxide (FeTiO</w:t>
      </w:r>
      <w:r w:rsidRPr="00835C3E">
        <w:rPr>
          <w:sz w:val="24"/>
          <w:szCs w:val="24"/>
          <w:vertAlign w:val="subscript"/>
        </w:rPr>
        <w:t>3</w:t>
      </w:r>
      <w:r w:rsidRPr="00835C3E">
        <w:rPr>
          <w:sz w:val="24"/>
          <w:szCs w:val="24"/>
        </w:rPr>
        <w:t xml:space="preserve">), that is used as the major source of titanium. It forms solid-solution series with </w:t>
      </w:r>
      <w:proofErr w:type="spellStart"/>
      <w:r w:rsidRPr="00835C3E">
        <w:rPr>
          <w:sz w:val="24"/>
          <w:szCs w:val="24"/>
        </w:rPr>
        <w:t>geikielite</w:t>
      </w:r>
      <w:proofErr w:type="spellEnd"/>
      <w:r w:rsidRPr="00835C3E">
        <w:rPr>
          <w:sz w:val="24"/>
          <w:szCs w:val="24"/>
        </w:rPr>
        <w:t xml:space="preserve"> and </w:t>
      </w:r>
      <w:proofErr w:type="spellStart"/>
      <w:r w:rsidRPr="00835C3E">
        <w:rPr>
          <w:sz w:val="24"/>
          <w:szCs w:val="24"/>
        </w:rPr>
        <w:t>pyrophanite</w:t>
      </w:r>
      <w:proofErr w:type="spellEnd"/>
      <w:r w:rsidRPr="00835C3E">
        <w:rPr>
          <w:sz w:val="24"/>
          <w:szCs w:val="24"/>
        </w:rPr>
        <w:t xml:space="preserve"> in which magnesium and manganese, respectively, replace iron in the crystal structure </w:t>
      </w:r>
      <w:r w:rsidR="00565EEF">
        <w:rPr>
          <w:sz w:val="24"/>
          <w:szCs w:val="24"/>
        </w:rPr>
        <w:t>[1</w:t>
      </w:r>
      <w:r w:rsidRPr="00835C3E">
        <w:rPr>
          <w:sz w:val="24"/>
          <w:szCs w:val="24"/>
        </w:rPr>
        <w:t xml:space="preserve">]. </w:t>
      </w:r>
      <w:r>
        <w:rPr>
          <w:sz w:val="24"/>
          <w:szCs w:val="24"/>
        </w:rPr>
        <w:t>W</w:t>
      </w:r>
      <w:r w:rsidRPr="00835C3E">
        <w:rPr>
          <w:sz w:val="24"/>
          <w:szCs w:val="24"/>
        </w:rPr>
        <w:t xml:space="preserve">ith the intention of advancing the economy, government-owned Sri Lanka Mineral Sands Ltd. has begun the rapid removal of ilmenite from the coastal regions of </w:t>
      </w:r>
      <w:proofErr w:type="spellStart"/>
      <w:r w:rsidRPr="00835C3E">
        <w:rPr>
          <w:sz w:val="24"/>
          <w:szCs w:val="24"/>
        </w:rPr>
        <w:t>Mullaitivu</w:t>
      </w:r>
      <w:proofErr w:type="spellEnd"/>
      <w:r w:rsidRPr="00835C3E">
        <w:rPr>
          <w:sz w:val="24"/>
          <w:szCs w:val="24"/>
        </w:rPr>
        <w:t xml:space="preserve"> District’s </w:t>
      </w:r>
      <w:proofErr w:type="spellStart"/>
      <w:r w:rsidRPr="00835C3E">
        <w:rPr>
          <w:sz w:val="24"/>
          <w:szCs w:val="24"/>
        </w:rPr>
        <w:t>Kokkulai</w:t>
      </w:r>
      <w:proofErr w:type="spellEnd"/>
      <w:r w:rsidRPr="00835C3E">
        <w:rPr>
          <w:sz w:val="24"/>
          <w:szCs w:val="24"/>
        </w:rPr>
        <w:t xml:space="preserve">, </w:t>
      </w:r>
      <w:proofErr w:type="spellStart"/>
      <w:r w:rsidRPr="00835C3E">
        <w:rPr>
          <w:sz w:val="24"/>
          <w:szCs w:val="24"/>
        </w:rPr>
        <w:t>Kokkuthoduvai</w:t>
      </w:r>
      <w:proofErr w:type="spellEnd"/>
      <w:r w:rsidRPr="00835C3E">
        <w:rPr>
          <w:sz w:val="24"/>
          <w:szCs w:val="24"/>
        </w:rPr>
        <w:t xml:space="preserve">, </w:t>
      </w:r>
      <w:proofErr w:type="spellStart"/>
      <w:r w:rsidRPr="00835C3E">
        <w:rPr>
          <w:sz w:val="24"/>
          <w:szCs w:val="24"/>
        </w:rPr>
        <w:t>Nayaru</w:t>
      </w:r>
      <w:proofErr w:type="spellEnd"/>
      <w:r w:rsidRPr="00835C3E">
        <w:rPr>
          <w:sz w:val="24"/>
          <w:szCs w:val="24"/>
        </w:rPr>
        <w:t xml:space="preserve">, </w:t>
      </w:r>
      <w:proofErr w:type="spellStart"/>
      <w:r w:rsidRPr="00835C3E">
        <w:rPr>
          <w:sz w:val="24"/>
          <w:szCs w:val="24"/>
        </w:rPr>
        <w:t>Muhathuvaram</w:t>
      </w:r>
      <w:proofErr w:type="spellEnd"/>
      <w:r w:rsidRPr="00835C3E">
        <w:rPr>
          <w:sz w:val="24"/>
          <w:szCs w:val="24"/>
        </w:rPr>
        <w:t xml:space="preserve">, </w:t>
      </w:r>
      <w:proofErr w:type="spellStart"/>
      <w:r w:rsidRPr="00835C3E">
        <w:rPr>
          <w:sz w:val="24"/>
          <w:szCs w:val="24"/>
        </w:rPr>
        <w:t>puttalam</w:t>
      </w:r>
      <w:proofErr w:type="spellEnd"/>
      <w:r w:rsidRPr="00835C3E">
        <w:rPr>
          <w:sz w:val="24"/>
          <w:szCs w:val="24"/>
        </w:rPr>
        <w:t xml:space="preserve">, and </w:t>
      </w:r>
      <w:proofErr w:type="spellStart"/>
      <w:r w:rsidRPr="00835C3E">
        <w:rPr>
          <w:sz w:val="24"/>
          <w:szCs w:val="24"/>
        </w:rPr>
        <w:t>Chemmalai</w:t>
      </w:r>
      <w:proofErr w:type="spellEnd"/>
      <w:r w:rsidRPr="00835C3E">
        <w:rPr>
          <w:sz w:val="24"/>
          <w:szCs w:val="24"/>
        </w:rPr>
        <w:t>. Ilmenite is of great importance in making solar cells, marble for flooring and paint. This natural resource, which is not processed in factories in Sri Lanka, is exported to Australia and China</w:t>
      </w:r>
      <w:r w:rsidR="00565EEF">
        <w:rPr>
          <w:sz w:val="24"/>
          <w:szCs w:val="24"/>
        </w:rPr>
        <w:t xml:space="preserve"> at great environmental cost [2</w:t>
      </w:r>
      <w:r w:rsidRPr="00835C3E">
        <w:rPr>
          <w:sz w:val="24"/>
          <w:szCs w:val="24"/>
        </w:rPr>
        <w:t>].</w:t>
      </w:r>
    </w:p>
    <w:p w14:paraId="50A345A1" w14:textId="77777777" w:rsidR="00835C3E" w:rsidRPr="00835C3E" w:rsidRDefault="00835C3E" w:rsidP="00835C3E">
      <w:pPr>
        <w:jc w:val="both"/>
        <w:rPr>
          <w:sz w:val="24"/>
          <w:szCs w:val="24"/>
        </w:rPr>
      </w:pPr>
    </w:p>
    <w:p w14:paraId="22B31538" w14:textId="5C9306D6" w:rsidR="00835C3E" w:rsidRPr="00835C3E" w:rsidRDefault="00835C3E" w:rsidP="00835C3E">
      <w:pPr>
        <w:jc w:val="both"/>
        <w:rPr>
          <w:sz w:val="24"/>
          <w:szCs w:val="24"/>
        </w:rPr>
      </w:pPr>
      <w:r w:rsidRPr="00835C3E">
        <w:rPr>
          <w:sz w:val="24"/>
          <w:szCs w:val="24"/>
        </w:rPr>
        <w:t>The Red earth (RE) deposit that exists along the northwest coastal belt of Sri Lanka is a significant geological formation. Fine-grained sand coated with iron-aluminum oxides brings the characteristic reddish color and the presence of important heavy minerals such as magnetite, ilmenite, and rutile enh</w:t>
      </w:r>
      <w:r w:rsidR="00565EEF">
        <w:rPr>
          <w:sz w:val="24"/>
          <w:szCs w:val="24"/>
        </w:rPr>
        <w:t>ance its economic importance [4</w:t>
      </w:r>
      <w:r w:rsidRPr="00835C3E">
        <w:rPr>
          <w:sz w:val="24"/>
          <w:szCs w:val="24"/>
        </w:rPr>
        <w:t xml:space="preserve">]. A layer of red soil had been </w:t>
      </w:r>
      <w:r>
        <w:rPr>
          <w:sz w:val="24"/>
          <w:szCs w:val="24"/>
        </w:rPr>
        <w:t xml:space="preserve">clearly </w:t>
      </w:r>
      <w:r w:rsidRPr="00835C3E">
        <w:rPr>
          <w:sz w:val="24"/>
          <w:szCs w:val="24"/>
        </w:rPr>
        <w:t xml:space="preserve">observed </w:t>
      </w:r>
      <w:r>
        <w:rPr>
          <w:sz w:val="24"/>
          <w:szCs w:val="24"/>
        </w:rPr>
        <w:t xml:space="preserve">in the mining of </w:t>
      </w:r>
      <w:r w:rsidRPr="00835C3E">
        <w:rPr>
          <w:sz w:val="24"/>
          <w:szCs w:val="24"/>
        </w:rPr>
        <w:t xml:space="preserve">limestone </w:t>
      </w:r>
      <w:r>
        <w:rPr>
          <w:sz w:val="24"/>
          <w:szCs w:val="24"/>
        </w:rPr>
        <w:t xml:space="preserve">in </w:t>
      </w:r>
      <w:proofErr w:type="spellStart"/>
      <w:r w:rsidRPr="00835C3E">
        <w:rPr>
          <w:sz w:val="24"/>
          <w:szCs w:val="24"/>
        </w:rPr>
        <w:t>Aruwakkalu</w:t>
      </w:r>
      <w:proofErr w:type="spellEnd"/>
      <w:r w:rsidRPr="00835C3E">
        <w:rPr>
          <w:sz w:val="24"/>
          <w:szCs w:val="24"/>
        </w:rPr>
        <w:t xml:space="preserve"> </w:t>
      </w:r>
      <w:r>
        <w:rPr>
          <w:sz w:val="24"/>
          <w:szCs w:val="24"/>
        </w:rPr>
        <w:t xml:space="preserve">area. The RE </w:t>
      </w:r>
      <w:r w:rsidRPr="00835C3E">
        <w:rPr>
          <w:sz w:val="24"/>
          <w:szCs w:val="24"/>
        </w:rPr>
        <w:t xml:space="preserve">contains 8-10 percent </w:t>
      </w:r>
      <w:r>
        <w:rPr>
          <w:sz w:val="24"/>
          <w:szCs w:val="24"/>
        </w:rPr>
        <w:t xml:space="preserve">of </w:t>
      </w:r>
      <w:proofErr w:type="spellStart"/>
      <w:r w:rsidR="00565EEF">
        <w:rPr>
          <w:sz w:val="24"/>
          <w:szCs w:val="24"/>
        </w:rPr>
        <w:t>ilmenite</w:t>
      </w:r>
      <w:proofErr w:type="spellEnd"/>
      <w:r w:rsidR="00565EEF">
        <w:rPr>
          <w:sz w:val="24"/>
          <w:szCs w:val="24"/>
        </w:rPr>
        <w:t xml:space="preserve"> [3</w:t>
      </w:r>
      <w:r w:rsidRPr="00835C3E">
        <w:rPr>
          <w:sz w:val="24"/>
          <w:szCs w:val="24"/>
        </w:rPr>
        <w:t xml:space="preserve">] </w:t>
      </w:r>
      <w:r>
        <w:rPr>
          <w:sz w:val="24"/>
          <w:szCs w:val="24"/>
        </w:rPr>
        <w:t>with</w:t>
      </w:r>
      <w:r w:rsidRPr="00835C3E">
        <w:rPr>
          <w:sz w:val="24"/>
          <w:szCs w:val="24"/>
        </w:rPr>
        <w:t xml:space="preserve"> impurities such as Fe and Al in its surface. The results indicate two types of clustering of RE in the two regions; moderately sorted (σ = 0.8) RE in Puttalam region. Rounded quartz grains with bulbous edges and disc-shaped concavities resemble the features of dune sand in Puttalam RE. Significantly higher amounts of heavy minerals, clay minerals (kaolinite) and lighter rare earth elements (La, </w:t>
      </w:r>
      <w:proofErr w:type="spellStart"/>
      <w:r w:rsidRPr="00835C3E">
        <w:rPr>
          <w:sz w:val="24"/>
          <w:szCs w:val="24"/>
        </w:rPr>
        <w:t>Ce</w:t>
      </w:r>
      <w:proofErr w:type="spellEnd"/>
      <w:r w:rsidRPr="00835C3E">
        <w:rPr>
          <w:sz w:val="24"/>
          <w:szCs w:val="24"/>
        </w:rPr>
        <w:t xml:space="preserve">, </w:t>
      </w:r>
      <w:proofErr w:type="spellStart"/>
      <w:r w:rsidRPr="00835C3E">
        <w:rPr>
          <w:sz w:val="24"/>
          <w:szCs w:val="24"/>
        </w:rPr>
        <w:t>Pr</w:t>
      </w:r>
      <w:proofErr w:type="spellEnd"/>
      <w:r w:rsidRPr="00835C3E">
        <w:rPr>
          <w:sz w:val="24"/>
          <w:szCs w:val="24"/>
        </w:rPr>
        <w:t xml:space="preserve">, </w:t>
      </w:r>
      <w:proofErr w:type="spellStart"/>
      <w:r w:rsidRPr="00835C3E">
        <w:rPr>
          <w:sz w:val="24"/>
          <w:szCs w:val="24"/>
        </w:rPr>
        <w:t>Nd</w:t>
      </w:r>
      <w:proofErr w:type="spellEnd"/>
      <w:r w:rsidRPr="00835C3E">
        <w:rPr>
          <w:sz w:val="24"/>
          <w:szCs w:val="24"/>
        </w:rPr>
        <w:t xml:space="preserve">, </w:t>
      </w:r>
      <w:proofErr w:type="spellStart"/>
      <w:r w:rsidRPr="00835C3E">
        <w:rPr>
          <w:sz w:val="24"/>
          <w:szCs w:val="24"/>
        </w:rPr>
        <w:t>Sm</w:t>
      </w:r>
      <w:proofErr w:type="spellEnd"/>
      <w:r w:rsidRPr="00835C3E">
        <w:rPr>
          <w:sz w:val="24"/>
          <w:szCs w:val="24"/>
        </w:rPr>
        <w:t>) are found in P</w:t>
      </w:r>
      <w:r w:rsidR="00565EEF">
        <w:rPr>
          <w:sz w:val="24"/>
          <w:szCs w:val="24"/>
        </w:rPr>
        <w:t xml:space="preserve">uttalam RE than in </w:t>
      </w:r>
      <w:proofErr w:type="spellStart"/>
      <w:r w:rsidR="00565EEF">
        <w:rPr>
          <w:sz w:val="24"/>
          <w:szCs w:val="24"/>
        </w:rPr>
        <w:t>Mannar</w:t>
      </w:r>
      <w:proofErr w:type="spellEnd"/>
      <w:r w:rsidR="00565EEF">
        <w:rPr>
          <w:sz w:val="24"/>
          <w:szCs w:val="24"/>
        </w:rPr>
        <w:t xml:space="preserve"> RE [4</w:t>
      </w:r>
      <w:r w:rsidRPr="00835C3E">
        <w:rPr>
          <w:sz w:val="24"/>
          <w:szCs w:val="24"/>
        </w:rPr>
        <w:t xml:space="preserve">]. </w:t>
      </w:r>
    </w:p>
    <w:p w14:paraId="4B41D61E" w14:textId="77777777" w:rsidR="00835C3E" w:rsidRPr="00835C3E" w:rsidRDefault="00835C3E" w:rsidP="00835C3E">
      <w:pPr>
        <w:jc w:val="both"/>
        <w:rPr>
          <w:sz w:val="24"/>
          <w:szCs w:val="24"/>
        </w:rPr>
      </w:pPr>
    </w:p>
    <w:p w14:paraId="37C00F65" w14:textId="72536DA4" w:rsidR="00835C3E" w:rsidRPr="00835C3E" w:rsidRDefault="008D6B28" w:rsidP="00835C3E">
      <w:pPr>
        <w:jc w:val="both"/>
        <w:rPr>
          <w:sz w:val="24"/>
          <w:szCs w:val="24"/>
        </w:rPr>
      </w:pPr>
      <w:r>
        <w:rPr>
          <w:sz w:val="24"/>
          <w:szCs w:val="24"/>
        </w:rPr>
        <w:t xml:space="preserve">Sulfate and Chloride </w:t>
      </w:r>
      <w:r w:rsidRPr="00835C3E">
        <w:rPr>
          <w:sz w:val="24"/>
          <w:szCs w:val="24"/>
        </w:rPr>
        <w:t xml:space="preserve">processes </w:t>
      </w:r>
      <w:r>
        <w:rPr>
          <w:sz w:val="24"/>
          <w:szCs w:val="24"/>
        </w:rPr>
        <w:t xml:space="preserve">are two main techniques that </w:t>
      </w:r>
      <w:r w:rsidR="00835C3E" w:rsidRPr="00835C3E">
        <w:rPr>
          <w:sz w:val="24"/>
          <w:szCs w:val="24"/>
        </w:rPr>
        <w:t>have been used in extracting TiO</w:t>
      </w:r>
      <w:r w:rsidR="00835C3E" w:rsidRPr="008D6B28">
        <w:rPr>
          <w:sz w:val="24"/>
          <w:szCs w:val="24"/>
          <w:vertAlign w:val="subscript"/>
        </w:rPr>
        <w:t>2</w:t>
      </w:r>
      <w:r w:rsidR="00835C3E" w:rsidRPr="00835C3E">
        <w:rPr>
          <w:sz w:val="24"/>
          <w:szCs w:val="24"/>
        </w:rPr>
        <w:t xml:space="preserve"> from </w:t>
      </w:r>
      <w:proofErr w:type="spellStart"/>
      <w:r w:rsidR="00703F8B">
        <w:rPr>
          <w:sz w:val="24"/>
          <w:szCs w:val="24"/>
        </w:rPr>
        <w:t>i</w:t>
      </w:r>
      <w:r w:rsidR="00835C3E" w:rsidRPr="00835C3E">
        <w:rPr>
          <w:sz w:val="24"/>
          <w:szCs w:val="24"/>
        </w:rPr>
        <w:t>lmenite</w:t>
      </w:r>
      <w:proofErr w:type="spellEnd"/>
      <w:r>
        <w:rPr>
          <w:sz w:val="24"/>
          <w:szCs w:val="24"/>
        </w:rPr>
        <w:t xml:space="preserve">. </w:t>
      </w:r>
      <w:r w:rsidR="00835C3E" w:rsidRPr="00835C3E">
        <w:rPr>
          <w:sz w:val="24"/>
          <w:szCs w:val="24"/>
        </w:rPr>
        <w:t xml:space="preserve">Both </w:t>
      </w:r>
      <w:r>
        <w:rPr>
          <w:sz w:val="24"/>
          <w:szCs w:val="24"/>
        </w:rPr>
        <w:t xml:space="preserve">of </w:t>
      </w:r>
      <w:r w:rsidR="00835C3E" w:rsidRPr="00835C3E">
        <w:rPr>
          <w:sz w:val="24"/>
          <w:szCs w:val="24"/>
        </w:rPr>
        <w:t xml:space="preserve">these conventional methods involve high temperatures that go up to 1000 ⁰C and usage of highly hazardous concentrated </w:t>
      </w:r>
      <w:r>
        <w:rPr>
          <w:sz w:val="24"/>
          <w:szCs w:val="24"/>
        </w:rPr>
        <w:t>s</w:t>
      </w:r>
      <w:r w:rsidR="00835C3E" w:rsidRPr="00835C3E">
        <w:rPr>
          <w:sz w:val="24"/>
          <w:szCs w:val="24"/>
        </w:rPr>
        <w:t xml:space="preserve">ulfuric and </w:t>
      </w:r>
      <w:r>
        <w:rPr>
          <w:sz w:val="24"/>
          <w:szCs w:val="24"/>
        </w:rPr>
        <w:t>h</w:t>
      </w:r>
      <w:r w:rsidR="00835C3E" w:rsidRPr="00835C3E">
        <w:rPr>
          <w:sz w:val="24"/>
          <w:szCs w:val="24"/>
        </w:rPr>
        <w:t>ydrochloric acids.  Therefore, both the operational cost and environmental impact of these p</w:t>
      </w:r>
      <w:r w:rsidR="00565EEF">
        <w:rPr>
          <w:sz w:val="24"/>
          <w:szCs w:val="24"/>
        </w:rPr>
        <w:t>rocesses are remarkably high [5-6</w:t>
      </w:r>
      <w:r w:rsidR="00835C3E" w:rsidRPr="00835C3E">
        <w:rPr>
          <w:sz w:val="24"/>
          <w:szCs w:val="24"/>
        </w:rPr>
        <w:t xml:space="preserve">]. The problem faced in the use of </w:t>
      </w:r>
      <w:proofErr w:type="spellStart"/>
      <w:ins w:id="7" w:author="tharindu sasanka" w:date="2024-10-23T22:41:00Z">
        <w:r w:rsidRPr="00CA7CBE">
          <w:rPr>
            <w:color w:val="000000" w:themeColor="text1"/>
            <w:sz w:val="24"/>
            <w:szCs w:val="24"/>
          </w:rPr>
          <w:t>ilmenite</w:t>
        </w:r>
        <w:proofErr w:type="spellEnd"/>
        <w:r w:rsidRPr="00CA7CBE">
          <w:rPr>
            <w:color w:val="000000" w:themeColor="text1"/>
            <w:sz w:val="24"/>
            <w:szCs w:val="24"/>
          </w:rPr>
          <w:t xml:space="preserve"> </w:t>
        </w:r>
      </w:ins>
      <w:r w:rsidR="00835C3E" w:rsidRPr="00835C3E">
        <w:rPr>
          <w:sz w:val="24"/>
          <w:szCs w:val="24"/>
        </w:rPr>
        <w:t>is its complex mineral structure which causes difficul</w:t>
      </w:r>
      <w:r w:rsidR="00565EEF">
        <w:rPr>
          <w:sz w:val="24"/>
          <w:szCs w:val="24"/>
        </w:rPr>
        <w:t>ties at the processing stage [7</w:t>
      </w:r>
      <w:r w:rsidR="00835C3E" w:rsidRPr="00835C3E">
        <w:rPr>
          <w:sz w:val="24"/>
          <w:szCs w:val="24"/>
        </w:rPr>
        <w:t xml:space="preserve">] and to remove surface impurities minerals such as Fe and Al. </w:t>
      </w:r>
    </w:p>
    <w:p w14:paraId="5E1B6F01" w14:textId="77777777" w:rsidR="00835C3E" w:rsidRPr="00835C3E" w:rsidRDefault="00835C3E" w:rsidP="00835C3E">
      <w:pPr>
        <w:jc w:val="both"/>
        <w:rPr>
          <w:sz w:val="24"/>
          <w:szCs w:val="24"/>
        </w:rPr>
      </w:pPr>
    </w:p>
    <w:p w14:paraId="5D7E66FB" w14:textId="7AD95EB7" w:rsidR="00C361AB" w:rsidRPr="00835C3E" w:rsidRDefault="00835C3E" w:rsidP="00835C3E">
      <w:pPr>
        <w:jc w:val="both"/>
        <w:rPr>
          <w:sz w:val="24"/>
          <w:szCs w:val="24"/>
        </w:rPr>
        <w:sectPr w:rsidR="00C361AB" w:rsidRPr="00835C3E" w:rsidSect="00C361AB">
          <w:headerReference w:type="default" r:id="rId11"/>
          <w:footerReference w:type="default" r:id="rId12"/>
          <w:pgSz w:w="11906" w:h="16838" w:code="9"/>
          <w:pgMar w:top="1267" w:right="1440" w:bottom="1267" w:left="2160" w:header="720" w:footer="720" w:gutter="0"/>
          <w:pgNumType w:start="1"/>
          <w:cols w:space="720"/>
          <w:docGrid w:linePitch="360"/>
        </w:sectPr>
      </w:pPr>
      <w:proofErr w:type="gramStart"/>
      <w:r w:rsidRPr="00835C3E">
        <w:rPr>
          <w:sz w:val="24"/>
          <w:szCs w:val="24"/>
        </w:rPr>
        <w:t xml:space="preserve">Therefore, in this study, the synthesis of TiO2 from </w:t>
      </w:r>
      <w:proofErr w:type="spellStart"/>
      <w:r w:rsidRPr="00835C3E">
        <w:rPr>
          <w:sz w:val="24"/>
          <w:szCs w:val="24"/>
        </w:rPr>
        <w:t>ilmenite</w:t>
      </w:r>
      <w:proofErr w:type="spellEnd"/>
      <w:r w:rsidRPr="00835C3E">
        <w:rPr>
          <w:sz w:val="24"/>
          <w:szCs w:val="24"/>
        </w:rPr>
        <w:t xml:space="preserve"> in </w:t>
      </w:r>
      <w:proofErr w:type="spellStart"/>
      <w:r w:rsidRPr="00835C3E">
        <w:rPr>
          <w:sz w:val="24"/>
          <w:szCs w:val="24"/>
        </w:rPr>
        <w:t>Aruwakkalu</w:t>
      </w:r>
      <w:proofErr w:type="spellEnd"/>
      <w:r w:rsidRPr="00835C3E">
        <w:rPr>
          <w:sz w:val="24"/>
          <w:szCs w:val="24"/>
        </w:rPr>
        <w:t xml:space="preserve"> using</w:t>
      </w:r>
      <w:r w:rsidR="00C70498">
        <w:rPr>
          <w:sz w:val="24"/>
          <w:szCs w:val="24"/>
        </w:rPr>
        <w:t>,</w:t>
      </w:r>
      <w:r w:rsidRPr="00835C3E">
        <w:rPr>
          <w:sz w:val="24"/>
          <w:szCs w:val="24"/>
        </w:rPr>
        <w:t xml:space="preserve"> the methods such as alkaline leaching and EDTA selective iron removal.</w:t>
      </w:r>
      <w:proofErr w:type="gramEnd"/>
    </w:p>
    <w:p w14:paraId="5541A16B" w14:textId="77777777" w:rsidR="00C361AB" w:rsidRPr="00C361AB" w:rsidRDefault="00C361AB" w:rsidP="00C361AB">
      <w:pPr>
        <w:pStyle w:val="Heading1"/>
        <w:spacing w:line="120" w:lineRule="auto"/>
        <w:jc w:val="right"/>
        <w:rPr>
          <w:rFonts w:ascii="Times New Roman" w:hAnsi="Times New Roman" w:cs="Times New Roman"/>
          <w:b/>
          <w:bCs/>
          <w:color w:val="auto"/>
          <w:sz w:val="28"/>
          <w:szCs w:val="28"/>
        </w:rPr>
      </w:pPr>
      <w:bookmarkStart w:id="8" w:name="_Toc180251239"/>
      <w:bookmarkStart w:id="9" w:name="_Toc180251403"/>
      <w:r w:rsidRPr="00C361AB">
        <w:rPr>
          <w:rFonts w:ascii="Times New Roman" w:hAnsi="Times New Roman" w:cs="Times New Roman"/>
          <w:b/>
          <w:bCs/>
          <w:color w:val="auto"/>
          <w:sz w:val="28"/>
          <w:szCs w:val="28"/>
        </w:rPr>
        <w:lastRenderedPageBreak/>
        <w:t xml:space="preserve">Section </w:t>
      </w:r>
      <w:r>
        <w:rPr>
          <w:rFonts w:ascii="Times New Roman" w:hAnsi="Times New Roman" w:cs="Times New Roman"/>
          <w:b/>
          <w:bCs/>
          <w:color w:val="auto"/>
          <w:sz w:val="28"/>
          <w:szCs w:val="28"/>
        </w:rPr>
        <w:t>2</w:t>
      </w:r>
      <w:bookmarkEnd w:id="8"/>
      <w:bookmarkEnd w:id="9"/>
    </w:p>
    <w:p w14:paraId="51DA77D6" w14:textId="77777777" w:rsidR="00C361AB" w:rsidRDefault="00C361AB" w:rsidP="00C361AB">
      <w:pPr>
        <w:pStyle w:val="Heading1"/>
        <w:spacing w:line="120" w:lineRule="auto"/>
        <w:jc w:val="right"/>
        <w:rPr>
          <w:rFonts w:ascii="Times New Roman" w:hAnsi="Times New Roman" w:cs="Times New Roman"/>
          <w:b/>
          <w:bCs/>
          <w:color w:val="auto"/>
          <w:sz w:val="28"/>
          <w:szCs w:val="28"/>
        </w:rPr>
      </w:pPr>
      <w:bookmarkStart w:id="10" w:name="_Toc180251240"/>
      <w:bookmarkStart w:id="11" w:name="_Toc180251404"/>
      <w:r w:rsidRPr="00C361AB">
        <w:rPr>
          <w:rFonts w:ascii="Times New Roman" w:hAnsi="Times New Roman" w:cs="Times New Roman"/>
          <w:b/>
          <w:bCs/>
          <w:color w:val="auto"/>
          <w:sz w:val="28"/>
          <w:szCs w:val="28"/>
        </w:rPr>
        <w:t>Literature Review</w:t>
      </w:r>
      <w:bookmarkEnd w:id="10"/>
      <w:bookmarkEnd w:id="11"/>
    </w:p>
    <w:p w14:paraId="45343125" w14:textId="77777777" w:rsidR="00C361AB" w:rsidRPr="00C361AB" w:rsidRDefault="00C361AB" w:rsidP="00C361AB"/>
    <w:p w14:paraId="7E4E4190" w14:textId="686E21C2" w:rsidR="008D6B28" w:rsidRPr="008D6B28" w:rsidRDefault="008D6B28" w:rsidP="008D6B28">
      <w:pPr>
        <w:spacing w:line="360" w:lineRule="auto"/>
        <w:jc w:val="both"/>
        <w:rPr>
          <w:sz w:val="24"/>
          <w:szCs w:val="24"/>
        </w:rPr>
      </w:pPr>
      <w:r w:rsidRPr="008D6B28">
        <w:rPr>
          <w:sz w:val="24"/>
          <w:szCs w:val="24"/>
        </w:rPr>
        <w:t>Ilmenite is a common accessory mineral in igneous rocks, sediments, and sedimentary rocks in many parts of the world. Apollo astronauts found abundant ilmenite in lunar rocks and the lunar regolith. Ilmenite is a black iron-titanium oxide with a ch</w:t>
      </w:r>
      <w:r w:rsidR="008568D6">
        <w:rPr>
          <w:sz w:val="24"/>
          <w:szCs w:val="24"/>
        </w:rPr>
        <w:t>emical composition of FeTiO3 [8</w:t>
      </w:r>
      <w:r w:rsidRPr="008D6B28">
        <w:rPr>
          <w:sz w:val="24"/>
          <w:szCs w:val="24"/>
        </w:rPr>
        <w:t>]. Ilmenite is</w:t>
      </w:r>
      <w:r w:rsidR="008568D6">
        <w:rPr>
          <w:sz w:val="24"/>
          <w:szCs w:val="24"/>
        </w:rPr>
        <w:t xml:space="preserve"> the primary ore of titanium [8</w:t>
      </w:r>
      <w:r w:rsidRPr="008D6B28">
        <w:rPr>
          <w:sz w:val="24"/>
          <w:szCs w:val="24"/>
        </w:rPr>
        <w:t>], a metal needed to make a variety of high-performance alloys. Most of the ilmenite mined worldwide is used to manufacture titanium dioxide, TiO2, an important pigment, whiting, and polishing abrasive.</w:t>
      </w:r>
    </w:p>
    <w:p w14:paraId="1B362B73" w14:textId="77777777" w:rsidR="008D6B28" w:rsidRPr="008D6B28" w:rsidRDefault="008D6B28" w:rsidP="008D6B28">
      <w:pPr>
        <w:spacing w:line="360" w:lineRule="auto"/>
        <w:jc w:val="both"/>
        <w:rPr>
          <w:sz w:val="24"/>
          <w:szCs w:val="24"/>
        </w:rPr>
      </w:pPr>
    </w:p>
    <w:p w14:paraId="082D9141" w14:textId="31721E1F" w:rsidR="008D6B28" w:rsidRDefault="008D6B28" w:rsidP="00F10C6C">
      <w:pPr>
        <w:spacing w:after="240" w:line="360" w:lineRule="auto"/>
        <w:jc w:val="both"/>
        <w:rPr>
          <w:sz w:val="24"/>
          <w:szCs w:val="24"/>
        </w:rPr>
      </w:pPr>
      <w:r w:rsidRPr="008D6B28">
        <w:rPr>
          <w:sz w:val="24"/>
          <w:szCs w:val="24"/>
        </w:rPr>
        <w:t>Ilmenite is the primary ore of titanium metal. Small amounts of titanium combined with certain metals will produce durable, high-strength, lightweight alloys. These alloys are used to manufacture a wide variety high-performance parts and tools. Examples include: aircraft parts, artificial joints for humans, and sporting equipment such as bicycle frames. About 5% of the ilmenite mined is used to produce titanium metal. Some ilmenite is also used</w:t>
      </w:r>
      <w:r w:rsidR="008568D6">
        <w:rPr>
          <w:sz w:val="24"/>
          <w:szCs w:val="24"/>
        </w:rPr>
        <w:t xml:space="preserve"> to produce synthetic rutile [8</w:t>
      </w:r>
      <w:r w:rsidRPr="008D6B28">
        <w:rPr>
          <w:sz w:val="24"/>
          <w:szCs w:val="24"/>
        </w:rPr>
        <w:t>] a form of titanium dioxide used to produce white, highly reflective pigments. Ilmenite is the main source of mineral feedstock for titanium dioxide which is used in paints, paper, toothpaste, sunsc</w:t>
      </w:r>
      <w:r w:rsidR="008568D6">
        <w:rPr>
          <w:sz w:val="24"/>
          <w:szCs w:val="24"/>
        </w:rPr>
        <w:t xml:space="preserve">reen and even food </w:t>
      </w:r>
      <w:proofErr w:type="spellStart"/>
      <w:r w:rsidR="008568D6">
        <w:rPr>
          <w:sz w:val="24"/>
          <w:szCs w:val="24"/>
        </w:rPr>
        <w:t>colouring</w:t>
      </w:r>
      <w:proofErr w:type="spellEnd"/>
      <w:r w:rsidR="008568D6">
        <w:rPr>
          <w:sz w:val="24"/>
          <w:szCs w:val="24"/>
        </w:rPr>
        <w:t xml:space="preserve"> [9</w:t>
      </w:r>
      <w:r w:rsidRPr="008D6B28">
        <w:rPr>
          <w:sz w:val="24"/>
          <w:szCs w:val="24"/>
        </w:rPr>
        <w:t>]. The global ilmenite market size was estimated at USD 11.48 billion in 2022 and is expected to expand at a compound annual growth rate (CAG</w:t>
      </w:r>
      <w:r w:rsidR="008568D6">
        <w:rPr>
          <w:sz w:val="24"/>
          <w:szCs w:val="24"/>
        </w:rPr>
        <w:t>R) of 3.9% from 2023 to 2030 [10</w:t>
      </w:r>
      <w:r w:rsidRPr="008D6B28">
        <w:rPr>
          <w:sz w:val="24"/>
          <w:szCs w:val="24"/>
        </w:rPr>
        <w:t>]. The growing use of titanium dioxide products in several industries such as paints &amp; coatings, paper &amp; pulp, plastics, and cosmetics has created a strong demand for ilmenite.</w:t>
      </w:r>
    </w:p>
    <w:p w14:paraId="572A201C" w14:textId="7B2943D5" w:rsidR="008D6B28" w:rsidRDefault="008D6B28" w:rsidP="008D6B28">
      <w:pPr>
        <w:spacing w:line="360" w:lineRule="auto"/>
        <w:jc w:val="both"/>
        <w:rPr>
          <w:sz w:val="24"/>
          <w:szCs w:val="24"/>
        </w:rPr>
      </w:pPr>
      <w:r w:rsidRPr="008D6B28">
        <w:rPr>
          <w:sz w:val="24"/>
          <w:szCs w:val="24"/>
        </w:rPr>
        <w:t>Statistical data reveal that 98% [1</w:t>
      </w:r>
      <w:r w:rsidR="008568D6">
        <w:rPr>
          <w:sz w:val="24"/>
          <w:szCs w:val="24"/>
        </w:rPr>
        <w:t>1</w:t>
      </w:r>
      <w:r w:rsidRPr="008D6B28">
        <w:rPr>
          <w:sz w:val="24"/>
          <w:szCs w:val="24"/>
        </w:rPr>
        <w:t xml:space="preserve">] of manufacturers in China use the sulphate process for the production of </w:t>
      </w:r>
      <w:proofErr w:type="gramStart"/>
      <w:r w:rsidRPr="008D6B28">
        <w:rPr>
          <w:sz w:val="24"/>
          <w:szCs w:val="24"/>
        </w:rPr>
        <w:t>TiO2 .</w:t>
      </w:r>
      <w:proofErr w:type="gramEnd"/>
      <w:r w:rsidRPr="008D6B28">
        <w:rPr>
          <w:sz w:val="24"/>
          <w:szCs w:val="24"/>
        </w:rPr>
        <w:t xml:space="preserve"> The process can be categorized into four main stages, namely, acid digestion, hydrolysis, calcination and post-treatment. In short, the initial step of the process involves converting the raw material, ilmenite, into titanium-sulphate through acid digestion. The resulting compound is then </w:t>
      </w:r>
      <w:proofErr w:type="spellStart"/>
      <w:r w:rsidRPr="008D6B28">
        <w:rPr>
          <w:sz w:val="24"/>
          <w:szCs w:val="24"/>
        </w:rPr>
        <w:t>hydrolysed</w:t>
      </w:r>
      <w:proofErr w:type="spellEnd"/>
      <w:r w:rsidRPr="008D6B28">
        <w:rPr>
          <w:sz w:val="24"/>
          <w:szCs w:val="24"/>
        </w:rPr>
        <w:t xml:space="preserve"> to yield hydrous </w:t>
      </w:r>
      <w:proofErr w:type="spellStart"/>
      <w:r w:rsidRPr="008D6B28">
        <w:rPr>
          <w:sz w:val="24"/>
          <w:szCs w:val="24"/>
        </w:rPr>
        <w:t>titania</w:t>
      </w:r>
      <w:proofErr w:type="spellEnd"/>
      <w:r w:rsidRPr="008D6B28">
        <w:rPr>
          <w:sz w:val="24"/>
          <w:szCs w:val="24"/>
        </w:rPr>
        <w:t xml:space="preserve">, TiO2·H2O. Finally, the hydrated form is subjected to calcination to form TiO2. </w:t>
      </w:r>
      <w:proofErr w:type="gramStart"/>
      <w:r w:rsidRPr="008D6B28">
        <w:rPr>
          <w:sz w:val="24"/>
          <w:szCs w:val="24"/>
        </w:rPr>
        <w:t xml:space="preserve">Based on statistical data from the industry, the chloride process accounts for 60% </w:t>
      </w:r>
      <w:r w:rsidR="008568D6">
        <w:rPr>
          <w:sz w:val="24"/>
          <w:szCs w:val="24"/>
        </w:rPr>
        <w:t>of worldwide TiO2 production [12</w:t>
      </w:r>
      <w:r w:rsidRPr="008D6B28">
        <w:rPr>
          <w:sz w:val="24"/>
          <w:szCs w:val="24"/>
        </w:rPr>
        <w:t>].</w:t>
      </w:r>
      <w:proofErr w:type="gramEnd"/>
      <w:r w:rsidRPr="008D6B28">
        <w:rPr>
          <w:sz w:val="24"/>
          <w:szCs w:val="24"/>
        </w:rPr>
        <w:t xml:space="preserve"> </w:t>
      </w:r>
    </w:p>
    <w:p w14:paraId="061EC68A" w14:textId="77777777" w:rsidR="008D6B28" w:rsidRDefault="008D6B28" w:rsidP="008D6B28">
      <w:pPr>
        <w:rPr>
          <w:sz w:val="24"/>
          <w:szCs w:val="24"/>
        </w:rPr>
      </w:pPr>
    </w:p>
    <w:p w14:paraId="65B352FA" w14:textId="77777777" w:rsidR="008D6B28" w:rsidRPr="008D6B28" w:rsidRDefault="008D6B28" w:rsidP="008D6B28">
      <w:pPr>
        <w:rPr>
          <w:sz w:val="24"/>
          <w:szCs w:val="24"/>
        </w:rPr>
        <w:sectPr w:rsidR="008D6B28" w:rsidRPr="008D6B28" w:rsidSect="00C361AB">
          <w:pgSz w:w="11906" w:h="16838" w:code="9"/>
          <w:pgMar w:top="1267" w:right="1440" w:bottom="1267" w:left="2160" w:header="720" w:footer="720" w:gutter="0"/>
          <w:cols w:space="720"/>
          <w:docGrid w:linePitch="360"/>
        </w:sectPr>
      </w:pPr>
    </w:p>
    <w:p w14:paraId="2B833F87" w14:textId="659746D2" w:rsidR="00F10C6C" w:rsidRDefault="00F10C6C" w:rsidP="00F10C6C">
      <w:pPr>
        <w:spacing w:after="240" w:line="360" w:lineRule="auto"/>
        <w:jc w:val="both"/>
        <w:rPr>
          <w:sz w:val="24"/>
          <w:szCs w:val="24"/>
        </w:rPr>
      </w:pPr>
      <w:r w:rsidRPr="008D6B28">
        <w:rPr>
          <w:sz w:val="24"/>
          <w:szCs w:val="24"/>
        </w:rPr>
        <w:lastRenderedPageBreak/>
        <w:t xml:space="preserve">The major steps involved in the chloride process, which is a continuous process and utilizes higher-grade rutile as the starting material to produce TiO2. These stages include chlorination, purification (condensation), oxidation and post-treatment. Because of the high sensitivity of TiCl4 </w:t>
      </w:r>
      <w:proofErr w:type="spellStart"/>
      <w:r w:rsidRPr="008D6B28">
        <w:rPr>
          <w:sz w:val="24"/>
          <w:szCs w:val="24"/>
        </w:rPr>
        <w:t>vapour</w:t>
      </w:r>
      <w:proofErr w:type="spellEnd"/>
      <w:r w:rsidRPr="008D6B28">
        <w:rPr>
          <w:sz w:val="24"/>
          <w:szCs w:val="24"/>
        </w:rPr>
        <w:t xml:space="preserve"> to moisture, it is crucial to maintain an extremely dry environment in the reaction chamber. The key feature which differentiates the hydrochloride process from the sulphate process is the use of concentrated hydrochloric acid to digest the ilmenite raw material where it has been estimated that 80% of titanium and iron</w:t>
      </w:r>
      <w:r w:rsidR="00133524">
        <w:rPr>
          <w:sz w:val="24"/>
          <w:szCs w:val="24"/>
        </w:rPr>
        <w:t xml:space="preserve"> in ilmenite can be dissolved [11</w:t>
      </w:r>
      <w:r w:rsidRPr="008D6B28">
        <w:rPr>
          <w:sz w:val="24"/>
          <w:szCs w:val="24"/>
        </w:rPr>
        <w:t>].</w:t>
      </w:r>
    </w:p>
    <w:p w14:paraId="6528D770" w14:textId="3AE5627F" w:rsidR="00F10C6C" w:rsidRDefault="00F10C6C" w:rsidP="00F10C6C">
      <w:pPr>
        <w:spacing w:after="240" w:line="360" w:lineRule="auto"/>
        <w:jc w:val="both"/>
        <w:rPr>
          <w:color w:val="222222"/>
          <w:sz w:val="24"/>
          <w:szCs w:val="24"/>
          <w:shd w:val="clear" w:color="auto" w:fill="FFFFFF"/>
        </w:rPr>
      </w:pPr>
      <w:r w:rsidRPr="00443234">
        <w:rPr>
          <w:color w:val="222222"/>
          <w:sz w:val="24"/>
          <w:szCs w:val="24"/>
          <w:shd w:val="clear" w:color="auto" w:fill="FFFFFF"/>
        </w:rPr>
        <w:t>The main advantage of the sulphate process is the feasibility of isolating TiO</w:t>
      </w:r>
      <w:r w:rsidRPr="00443234">
        <w:rPr>
          <w:color w:val="222222"/>
          <w:sz w:val="24"/>
          <w:szCs w:val="24"/>
          <w:shd w:val="clear" w:color="auto" w:fill="FFFFFF"/>
          <w:vertAlign w:val="subscript"/>
        </w:rPr>
        <w:t>2</w:t>
      </w:r>
      <w:r w:rsidRPr="00443234">
        <w:rPr>
          <w:color w:val="222222"/>
          <w:sz w:val="24"/>
          <w:szCs w:val="24"/>
          <w:shd w:val="clear" w:color="auto" w:fill="FFFFFF"/>
        </w:rPr>
        <w:t> either in the anatase or rutile crystalline phase, depending on the calcination temperature [1</w:t>
      </w:r>
      <w:r w:rsidR="00133524">
        <w:rPr>
          <w:color w:val="222222"/>
          <w:sz w:val="24"/>
          <w:szCs w:val="24"/>
          <w:shd w:val="clear" w:color="auto" w:fill="FFFFFF"/>
        </w:rPr>
        <w:t>1</w:t>
      </w:r>
      <w:r w:rsidRPr="00443234">
        <w:rPr>
          <w:color w:val="222222"/>
          <w:sz w:val="24"/>
          <w:szCs w:val="24"/>
          <w:shd w:val="clear" w:color="auto" w:fill="FFFFFF"/>
        </w:rPr>
        <w:t xml:space="preserve">]. In chloride process titanium dioxide can be obtained through the chloride process with a higher purity only in the rutile phase without </w:t>
      </w:r>
      <w:proofErr w:type="spellStart"/>
      <w:r w:rsidRPr="00443234">
        <w:rPr>
          <w:color w:val="222222"/>
          <w:sz w:val="24"/>
          <w:szCs w:val="24"/>
          <w:shd w:val="clear" w:color="auto" w:fill="FFFFFF"/>
        </w:rPr>
        <w:t>anatase</w:t>
      </w:r>
      <w:proofErr w:type="spellEnd"/>
      <w:r w:rsidRPr="00443234">
        <w:rPr>
          <w:color w:val="222222"/>
          <w:sz w:val="24"/>
          <w:szCs w:val="24"/>
          <w:shd w:val="clear" w:color="auto" w:fill="FFFFFF"/>
        </w:rPr>
        <w:t xml:space="preserve"> contaminants [1</w:t>
      </w:r>
      <w:r w:rsidR="00133524">
        <w:rPr>
          <w:color w:val="222222"/>
          <w:sz w:val="24"/>
          <w:szCs w:val="24"/>
          <w:shd w:val="clear" w:color="auto" w:fill="FFFFFF"/>
        </w:rPr>
        <w:t>1</w:t>
      </w:r>
      <w:r w:rsidRPr="00443234">
        <w:rPr>
          <w:color w:val="222222"/>
          <w:sz w:val="24"/>
          <w:szCs w:val="24"/>
          <w:shd w:val="clear" w:color="auto" w:fill="FFFFFF"/>
        </w:rPr>
        <w:t>].  In hydrochloride process It is also reported that HCl is more advantageous than other acids for the digestion process because it can be retrieved from liquid effluent through pyro-hydrolysis.</w:t>
      </w:r>
    </w:p>
    <w:p w14:paraId="6ADDC2C5" w14:textId="1CF899FE" w:rsidR="00F10C6C" w:rsidRDefault="00F10C6C" w:rsidP="00F10C6C">
      <w:pPr>
        <w:spacing w:after="240" w:line="360" w:lineRule="auto"/>
        <w:jc w:val="both"/>
        <w:rPr>
          <w:sz w:val="24"/>
          <w:szCs w:val="24"/>
          <w:shd w:val="clear" w:color="auto" w:fill="FFFFFF"/>
        </w:rPr>
      </w:pPr>
      <w:r w:rsidRPr="005E5FF7">
        <w:rPr>
          <w:sz w:val="24"/>
          <w:szCs w:val="24"/>
          <w:shd w:val="clear" w:color="auto" w:fill="FFFFFF"/>
        </w:rPr>
        <w:t xml:space="preserve">The main drawback is the environmental damage caused by the waste of the sulphate process. For instance, highly concentrated (98%) </w:t>
      </w:r>
      <w:proofErr w:type="spellStart"/>
      <w:r w:rsidRPr="005E5FF7">
        <w:rPr>
          <w:sz w:val="24"/>
          <w:szCs w:val="24"/>
          <w:shd w:val="clear" w:color="auto" w:fill="FFFFFF"/>
        </w:rPr>
        <w:t>sulphuric</w:t>
      </w:r>
      <w:proofErr w:type="spellEnd"/>
      <w:r w:rsidRPr="005E5FF7">
        <w:rPr>
          <w:sz w:val="24"/>
          <w:szCs w:val="24"/>
          <w:shd w:val="clear" w:color="auto" w:fill="FFFFFF"/>
        </w:rPr>
        <w:t xml:space="preserve"> acid is used to collapse the ore material. Furthermore, the use of water in the hydrolysis step consequently generates a huge amount diluted </w:t>
      </w:r>
      <w:proofErr w:type="spellStart"/>
      <w:r w:rsidRPr="005E5FF7">
        <w:rPr>
          <w:sz w:val="24"/>
          <w:szCs w:val="24"/>
          <w:shd w:val="clear" w:color="auto" w:fill="FFFFFF"/>
        </w:rPr>
        <w:t>sulphuric</w:t>
      </w:r>
      <w:proofErr w:type="spellEnd"/>
      <w:r w:rsidRPr="005E5FF7">
        <w:rPr>
          <w:sz w:val="24"/>
          <w:szCs w:val="24"/>
          <w:shd w:val="clear" w:color="auto" w:fill="FFFFFF"/>
        </w:rPr>
        <w:t xml:space="preserve"> acid with a lower concentration of approximately 20% [1</w:t>
      </w:r>
      <w:r w:rsidR="00133524">
        <w:rPr>
          <w:sz w:val="24"/>
          <w:szCs w:val="24"/>
          <w:shd w:val="clear" w:color="auto" w:fill="FFFFFF"/>
        </w:rPr>
        <w:t>1</w:t>
      </w:r>
      <w:r w:rsidRPr="005E5FF7">
        <w:rPr>
          <w:sz w:val="24"/>
          <w:szCs w:val="24"/>
          <w:shd w:val="clear" w:color="auto" w:fill="FFFFFF"/>
        </w:rPr>
        <w:t>]</w:t>
      </w:r>
      <w:r w:rsidR="00133524">
        <w:rPr>
          <w:sz w:val="24"/>
          <w:szCs w:val="24"/>
          <w:shd w:val="clear" w:color="auto" w:fill="FFFFFF"/>
        </w:rPr>
        <w:t xml:space="preserve"> [5</w:t>
      </w:r>
      <w:r w:rsidRPr="005E5FF7">
        <w:rPr>
          <w:sz w:val="24"/>
          <w:szCs w:val="24"/>
          <w:shd w:val="clear" w:color="auto" w:fill="FFFFFF"/>
        </w:rPr>
        <w:t>]. Since the chloride process is able to produce only the rutile form of TiO</w:t>
      </w:r>
      <w:r w:rsidRPr="005E5FF7">
        <w:rPr>
          <w:sz w:val="24"/>
          <w:szCs w:val="24"/>
          <w:shd w:val="clear" w:color="auto" w:fill="FFFFFF"/>
          <w:vertAlign w:val="subscript"/>
        </w:rPr>
        <w:t>2</w:t>
      </w:r>
      <w:r w:rsidRPr="005E5FF7">
        <w:rPr>
          <w:sz w:val="24"/>
          <w:szCs w:val="24"/>
          <w:shd w:val="clear" w:color="auto" w:fill="FFFFFF"/>
        </w:rPr>
        <w:t xml:space="preserve">, the industries which require the pure anatase form will not be benefited from this extraction process. Furthermore, the raw material of this process should be higher grade natural or synthetic rutile, with low contents of </w:t>
      </w:r>
      <w:proofErr w:type="spellStart"/>
      <w:r w:rsidRPr="005E5FF7">
        <w:rPr>
          <w:sz w:val="24"/>
          <w:szCs w:val="24"/>
          <w:shd w:val="clear" w:color="auto" w:fill="FFFFFF"/>
        </w:rPr>
        <w:t>MgO</w:t>
      </w:r>
      <w:proofErr w:type="spellEnd"/>
      <w:r w:rsidRPr="005E5FF7">
        <w:rPr>
          <w:sz w:val="24"/>
          <w:szCs w:val="24"/>
          <w:shd w:val="clear" w:color="auto" w:fill="FFFFFF"/>
        </w:rPr>
        <w:t xml:space="preserve"> and </w:t>
      </w:r>
      <w:proofErr w:type="spellStart"/>
      <w:r w:rsidRPr="005E5FF7">
        <w:rPr>
          <w:sz w:val="24"/>
          <w:szCs w:val="24"/>
          <w:shd w:val="clear" w:color="auto" w:fill="FFFFFF"/>
        </w:rPr>
        <w:t>CaO</w:t>
      </w:r>
      <w:proofErr w:type="spellEnd"/>
      <w:r w:rsidRPr="005E5FF7">
        <w:rPr>
          <w:sz w:val="24"/>
          <w:szCs w:val="24"/>
          <w:shd w:val="clear" w:color="auto" w:fill="FFFFFF"/>
        </w:rPr>
        <w:t xml:space="preserve">, which is more expensive and rarely available compared to </w:t>
      </w:r>
      <w:proofErr w:type="spellStart"/>
      <w:r w:rsidRPr="005E5FF7">
        <w:rPr>
          <w:sz w:val="24"/>
          <w:szCs w:val="24"/>
          <w:shd w:val="clear" w:color="auto" w:fill="FFFFFF"/>
        </w:rPr>
        <w:t>ilmenite</w:t>
      </w:r>
      <w:proofErr w:type="spellEnd"/>
      <w:r w:rsidRPr="005E5FF7">
        <w:rPr>
          <w:sz w:val="24"/>
          <w:szCs w:val="24"/>
          <w:shd w:val="clear" w:color="auto" w:fill="FFFFFF"/>
        </w:rPr>
        <w:t xml:space="preserve"> [</w:t>
      </w:r>
      <w:r w:rsidR="00133524">
        <w:rPr>
          <w:b/>
          <w:bCs/>
          <w:sz w:val="24"/>
          <w:szCs w:val="24"/>
          <w:shd w:val="clear" w:color="auto" w:fill="FFFFFF"/>
        </w:rPr>
        <w:t>12</w:t>
      </w:r>
      <w:r w:rsidRPr="005E5FF7">
        <w:rPr>
          <w:sz w:val="24"/>
          <w:szCs w:val="24"/>
          <w:shd w:val="clear" w:color="auto" w:fill="FFFFFF"/>
        </w:rPr>
        <w:t>]. The use of concentrated acid in hydrochloride process is still problematic as in the sulphate process. As the other major drawback, the nitric acid oxidation and TOA solvent extraction steps make the overall process more complex [1</w:t>
      </w:r>
      <w:r w:rsidR="00133524">
        <w:rPr>
          <w:sz w:val="24"/>
          <w:szCs w:val="24"/>
          <w:shd w:val="clear" w:color="auto" w:fill="FFFFFF"/>
        </w:rPr>
        <w:t>1</w:t>
      </w:r>
      <w:r w:rsidRPr="005E5FF7">
        <w:rPr>
          <w:sz w:val="24"/>
          <w:szCs w:val="24"/>
          <w:shd w:val="clear" w:color="auto" w:fill="FFFFFF"/>
        </w:rPr>
        <w:t>].</w:t>
      </w:r>
    </w:p>
    <w:p w14:paraId="5885ECA9" w14:textId="4BA4D8F5" w:rsidR="00F10C6C" w:rsidRDefault="00F10C6C" w:rsidP="00F10C6C">
      <w:pPr>
        <w:spacing w:after="240" w:line="360" w:lineRule="auto"/>
        <w:jc w:val="both"/>
        <w:rPr>
          <w:color w:val="333333"/>
          <w:sz w:val="24"/>
          <w:szCs w:val="24"/>
          <w:shd w:val="clear" w:color="auto" w:fill="FFFFFF"/>
        </w:rPr>
      </w:pP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fossil bed is a part of Sri Lanka's Jaffna limestone, which underlies the whole of Jaffna Peninsula and extends southwards mostly along the west coast. Previous authors have suggested that </w:t>
      </w: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contains a rich assemblage of vertebrate and invertebrate fossils. We sought to confirm the Burdigalian age of this northwestern Miocene deposit at </w:t>
      </w:r>
      <w:proofErr w:type="spellStart"/>
      <w:r w:rsidRPr="00E012FD">
        <w:rPr>
          <w:color w:val="333333"/>
          <w:sz w:val="24"/>
          <w:szCs w:val="24"/>
          <w:shd w:val="clear" w:color="auto" w:fill="FFFFFF"/>
        </w:rPr>
        <w:t>Aruwakkalu</w:t>
      </w:r>
      <w:proofErr w:type="spellEnd"/>
      <w:r w:rsidRPr="00E012FD">
        <w:rPr>
          <w:color w:val="333333"/>
          <w:sz w:val="24"/>
          <w:szCs w:val="24"/>
          <w:shd w:val="clear" w:color="auto" w:fill="FFFFFF"/>
        </w:rPr>
        <w:t xml:space="preserve"> on the basis of the foraminifer </w:t>
      </w:r>
      <w:proofErr w:type="spellStart"/>
      <w:r w:rsidRPr="00E012FD">
        <w:rPr>
          <w:color w:val="333333"/>
          <w:sz w:val="24"/>
          <w:szCs w:val="24"/>
          <w:shd w:val="clear" w:color="auto" w:fill="FFFFFF"/>
        </w:rPr>
        <w:lastRenderedPageBreak/>
        <w:t>Pseudotaberina</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malabarica</w:t>
      </w:r>
      <w:proofErr w:type="spellEnd"/>
      <w:r w:rsidRPr="00E012FD">
        <w:rPr>
          <w:color w:val="333333"/>
          <w:sz w:val="24"/>
          <w:szCs w:val="24"/>
          <w:shd w:val="clear" w:color="auto" w:fill="FFFFFF"/>
        </w:rPr>
        <w:t>, an index fossil of t</w:t>
      </w:r>
      <w:r w:rsidR="00C90E82">
        <w:rPr>
          <w:color w:val="333333"/>
          <w:sz w:val="24"/>
          <w:szCs w:val="24"/>
          <w:shd w:val="clear" w:color="auto" w:fill="FFFFFF"/>
        </w:rPr>
        <w:t xml:space="preserve">he </w:t>
      </w:r>
      <w:proofErr w:type="spellStart"/>
      <w:r w:rsidR="00C90E82">
        <w:rPr>
          <w:color w:val="333333"/>
          <w:sz w:val="24"/>
          <w:szCs w:val="24"/>
          <w:shd w:val="clear" w:color="auto" w:fill="FFFFFF"/>
        </w:rPr>
        <w:t>Burdigalian</w:t>
      </w:r>
      <w:proofErr w:type="spellEnd"/>
      <w:r w:rsidR="00C90E82">
        <w:rPr>
          <w:color w:val="333333"/>
          <w:sz w:val="24"/>
          <w:szCs w:val="24"/>
          <w:shd w:val="clear" w:color="auto" w:fill="FFFFFF"/>
        </w:rPr>
        <w:t xml:space="preserve"> stage [13</w:t>
      </w:r>
      <w:r w:rsidRPr="00E012FD">
        <w:rPr>
          <w:color w:val="333333"/>
          <w:sz w:val="24"/>
          <w:szCs w:val="24"/>
          <w:shd w:val="clear" w:color="auto" w:fill="FFFFFF"/>
        </w:rPr>
        <w:t>].</w:t>
      </w:r>
      <w:r>
        <w:rPr>
          <w:color w:val="333333"/>
          <w:shd w:val="clear" w:color="auto" w:fill="FFFFFF"/>
        </w:rPr>
        <w:t xml:space="preserve"> </w:t>
      </w:r>
      <w:r w:rsidRPr="00E012FD">
        <w:rPr>
          <w:color w:val="333333"/>
          <w:sz w:val="24"/>
          <w:szCs w:val="24"/>
          <w:shd w:val="clear" w:color="auto" w:fill="FFFFFF"/>
        </w:rPr>
        <w:t>Fine-grained sand coated with iron-aluminum oxides brings the characteristic reddish color and the presence of important heavy minerals such as magnetite, ilmenite, and rutile enhance its economic importance. The results indicate clustering of RE, mo</w:t>
      </w:r>
      <w:r w:rsidR="00C90E82">
        <w:rPr>
          <w:color w:val="333333"/>
          <w:sz w:val="24"/>
          <w:szCs w:val="24"/>
          <w:shd w:val="clear" w:color="auto" w:fill="FFFFFF"/>
        </w:rPr>
        <w:t>derately sorted (σ = 0.8) RE [4</w:t>
      </w:r>
      <w:r w:rsidRPr="00E012FD">
        <w:rPr>
          <w:color w:val="333333"/>
          <w:sz w:val="24"/>
          <w:szCs w:val="24"/>
          <w:shd w:val="clear" w:color="auto" w:fill="FFFFFF"/>
        </w:rPr>
        <w:t xml:space="preserve">] in </w:t>
      </w:r>
      <w:proofErr w:type="spellStart"/>
      <w:r w:rsidRPr="00E012FD">
        <w:rPr>
          <w:color w:val="333333"/>
          <w:sz w:val="24"/>
          <w:szCs w:val="24"/>
          <w:shd w:val="clear" w:color="auto" w:fill="FFFFFF"/>
        </w:rPr>
        <w:t>Puttalam</w:t>
      </w:r>
      <w:proofErr w:type="spellEnd"/>
      <w:r w:rsidRPr="00E012FD">
        <w:rPr>
          <w:color w:val="333333"/>
          <w:sz w:val="24"/>
          <w:szCs w:val="24"/>
          <w:shd w:val="clear" w:color="auto" w:fill="FFFFFF"/>
        </w:rPr>
        <w:t xml:space="preserve"> region Rounded quartz grains with bulbous edges and disc-shaped concavities resemble the features of dune sand in Puttalam RE. Magnetite and ilmenite are found as the most abundant heavy minerals in </w:t>
      </w:r>
      <w:proofErr w:type="gramStart"/>
      <w:r w:rsidRPr="00E012FD">
        <w:rPr>
          <w:color w:val="333333"/>
          <w:sz w:val="24"/>
          <w:szCs w:val="24"/>
          <w:shd w:val="clear" w:color="auto" w:fill="FFFFFF"/>
        </w:rPr>
        <w:t>this regions</w:t>
      </w:r>
      <w:proofErr w:type="gramEnd"/>
      <w:r w:rsidRPr="00E012FD">
        <w:rPr>
          <w:color w:val="333333"/>
          <w:sz w:val="24"/>
          <w:szCs w:val="24"/>
          <w:shd w:val="clear" w:color="auto" w:fill="FFFFFF"/>
        </w:rPr>
        <w:t xml:space="preserve">. However, significantly higher amounts of heavy minerals, clay minerals (kaolinite) and lighter rare earth elements (La, </w:t>
      </w:r>
      <w:proofErr w:type="spellStart"/>
      <w:r w:rsidRPr="00E012FD">
        <w:rPr>
          <w:color w:val="333333"/>
          <w:sz w:val="24"/>
          <w:szCs w:val="24"/>
          <w:shd w:val="clear" w:color="auto" w:fill="FFFFFF"/>
        </w:rPr>
        <w:t>Ce</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Pr</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Nd</w:t>
      </w:r>
      <w:proofErr w:type="spellEnd"/>
      <w:r w:rsidRPr="00E012FD">
        <w:rPr>
          <w:color w:val="333333"/>
          <w:sz w:val="24"/>
          <w:szCs w:val="24"/>
          <w:shd w:val="clear" w:color="auto" w:fill="FFFFFF"/>
        </w:rPr>
        <w:t xml:space="preserve">, </w:t>
      </w:r>
      <w:proofErr w:type="spellStart"/>
      <w:r w:rsidRPr="00E012FD">
        <w:rPr>
          <w:color w:val="333333"/>
          <w:sz w:val="24"/>
          <w:szCs w:val="24"/>
          <w:shd w:val="clear" w:color="auto" w:fill="FFFFFF"/>
        </w:rPr>
        <w:t>Sm</w:t>
      </w:r>
      <w:proofErr w:type="spellEnd"/>
      <w:r w:rsidRPr="00E012FD">
        <w:rPr>
          <w:color w:val="333333"/>
          <w:sz w:val="24"/>
          <w:szCs w:val="24"/>
          <w:shd w:val="clear" w:color="auto" w:fill="FFFFFF"/>
        </w:rPr>
        <w:t>) are found in Puttalam RE. Therefore, though the Sri Lankan RE is considered as a single unit, it has spatial variation in geochem</w:t>
      </w:r>
      <w:r w:rsidR="00C90E82">
        <w:rPr>
          <w:color w:val="333333"/>
          <w:sz w:val="24"/>
          <w:szCs w:val="24"/>
          <w:shd w:val="clear" w:color="auto" w:fill="FFFFFF"/>
        </w:rPr>
        <w:t>istry, mineralogy and texture [4</w:t>
      </w:r>
      <w:r w:rsidRPr="00E012FD">
        <w:rPr>
          <w:color w:val="333333"/>
          <w:sz w:val="24"/>
          <w:szCs w:val="24"/>
          <w:shd w:val="clear" w:color="auto" w:fill="FFFFFF"/>
        </w:rPr>
        <w:t>] [</w:t>
      </w:r>
      <w:r w:rsidR="00C90E82">
        <w:rPr>
          <w:color w:val="333333"/>
          <w:sz w:val="24"/>
          <w:szCs w:val="24"/>
          <w:shd w:val="clear" w:color="auto" w:fill="FFFFFF"/>
        </w:rPr>
        <w:t>14</w:t>
      </w:r>
      <w:r w:rsidRPr="00E012FD">
        <w:rPr>
          <w:color w:val="333333"/>
          <w:sz w:val="24"/>
          <w:szCs w:val="24"/>
          <w:shd w:val="clear" w:color="auto" w:fill="FFFFFF"/>
        </w:rPr>
        <w:t>].</w:t>
      </w:r>
    </w:p>
    <w:p w14:paraId="24D4FB38" w14:textId="004E09D5" w:rsidR="00F10C6C" w:rsidRDefault="00F10C6C" w:rsidP="00F10C6C">
      <w:pPr>
        <w:spacing w:after="240" w:line="360" w:lineRule="auto"/>
        <w:jc w:val="both"/>
        <w:rPr>
          <w:color w:val="1B1B1B"/>
          <w:sz w:val="24"/>
          <w:szCs w:val="24"/>
          <w:shd w:val="clear" w:color="auto" w:fill="FFFFFF"/>
        </w:rPr>
      </w:pPr>
      <w:r w:rsidRPr="002A53E5">
        <w:rPr>
          <w:color w:val="1B1B1B"/>
          <w:sz w:val="24"/>
          <w:szCs w:val="24"/>
          <w:shd w:val="clear" w:color="auto" w:fill="FFFFFF"/>
        </w:rPr>
        <w:t>Geochemical results showed the enrichment of TiO</w:t>
      </w:r>
      <w:r w:rsidRPr="002A53E5">
        <w:rPr>
          <w:color w:val="1B1B1B"/>
          <w:sz w:val="24"/>
          <w:szCs w:val="24"/>
          <w:shd w:val="clear" w:color="auto" w:fill="FFFFFF"/>
          <w:vertAlign w:val="subscript"/>
        </w:rPr>
        <w:t>2</w:t>
      </w:r>
      <w:r w:rsidRPr="002A53E5">
        <w:rPr>
          <w:color w:val="1B1B1B"/>
          <w:sz w:val="24"/>
          <w:szCs w:val="24"/>
          <w:shd w:val="clear" w:color="auto" w:fill="FFFFFF"/>
        </w:rPr>
        <w:t>, Fe</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3</w:t>
      </w:r>
      <w:r w:rsidRPr="002A53E5">
        <w:rPr>
          <w:color w:val="1B1B1B"/>
          <w:sz w:val="24"/>
          <w:szCs w:val="24"/>
          <w:shd w:val="clear" w:color="auto" w:fill="FFFFFF"/>
        </w:rPr>
        <w:t>, Al</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3</w:t>
      </w:r>
      <w:r w:rsidRPr="002A53E5">
        <w:rPr>
          <w:color w:val="1B1B1B"/>
          <w:sz w:val="24"/>
          <w:szCs w:val="24"/>
          <w:shd w:val="clear" w:color="auto" w:fill="FFFFFF"/>
        </w:rPr>
        <w:t>, and trace elements, and depletion of other major oxides such as Na</w:t>
      </w:r>
      <w:r w:rsidRPr="002A53E5">
        <w:rPr>
          <w:color w:val="1B1B1B"/>
          <w:sz w:val="24"/>
          <w:szCs w:val="24"/>
          <w:shd w:val="clear" w:color="auto" w:fill="FFFFFF"/>
          <w:vertAlign w:val="subscript"/>
        </w:rPr>
        <w:t>2</w:t>
      </w:r>
      <w:r w:rsidRPr="002A53E5">
        <w:rPr>
          <w:color w:val="1B1B1B"/>
          <w:sz w:val="24"/>
          <w:szCs w:val="24"/>
          <w:shd w:val="clear" w:color="auto" w:fill="FFFFFF"/>
        </w:rPr>
        <w:t>O, K</w:t>
      </w:r>
      <w:r w:rsidRPr="002A53E5">
        <w:rPr>
          <w:color w:val="1B1B1B"/>
          <w:sz w:val="24"/>
          <w:szCs w:val="24"/>
          <w:shd w:val="clear" w:color="auto" w:fill="FFFFFF"/>
          <w:vertAlign w:val="subscript"/>
        </w:rPr>
        <w:t>2</w:t>
      </w:r>
      <w:r w:rsidRPr="002A53E5">
        <w:rPr>
          <w:color w:val="1B1B1B"/>
          <w:sz w:val="24"/>
          <w:szCs w:val="24"/>
          <w:shd w:val="clear" w:color="auto" w:fill="FFFFFF"/>
        </w:rPr>
        <w:t xml:space="preserve">O, </w:t>
      </w:r>
      <w:proofErr w:type="spellStart"/>
      <w:r w:rsidRPr="002A53E5">
        <w:rPr>
          <w:color w:val="1B1B1B"/>
          <w:sz w:val="24"/>
          <w:szCs w:val="24"/>
          <w:shd w:val="clear" w:color="auto" w:fill="FFFFFF"/>
        </w:rPr>
        <w:t>MnO</w:t>
      </w:r>
      <w:proofErr w:type="spellEnd"/>
      <w:r w:rsidRPr="002A53E5">
        <w:rPr>
          <w:color w:val="1B1B1B"/>
          <w:sz w:val="24"/>
          <w:szCs w:val="24"/>
          <w:shd w:val="clear" w:color="auto" w:fill="FFFFFF"/>
        </w:rPr>
        <w:t xml:space="preserve">, </w:t>
      </w:r>
      <w:proofErr w:type="spellStart"/>
      <w:r w:rsidRPr="002A53E5">
        <w:rPr>
          <w:color w:val="1B1B1B"/>
          <w:sz w:val="24"/>
          <w:szCs w:val="24"/>
          <w:shd w:val="clear" w:color="auto" w:fill="FFFFFF"/>
        </w:rPr>
        <w:t>MgO</w:t>
      </w:r>
      <w:proofErr w:type="spellEnd"/>
      <w:r w:rsidRPr="002A53E5">
        <w:rPr>
          <w:color w:val="1B1B1B"/>
          <w:sz w:val="24"/>
          <w:szCs w:val="24"/>
          <w:shd w:val="clear" w:color="auto" w:fill="FFFFFF"/>
        </w:rPr>
        <w:t xml:space="preserve">, </w:t>
      </w:r>
      <w:proofErr w:type="spellStart"/>
      <w:r w:rsidRPr="002A53E5">
        <w:rPr>
          <w:color w:val="1B1B1B"/>
          <w:sz w:val="24"/>
          <w:szCs w:val="24"/>
          <w:shd w:val="clear" w:color="auto" w:fill="FFFFFF"/>
        </w:rPr>
        <w:t>CaO</w:t>
      </w:r>
      <w:proofErr w:type="spellEnd"/>
      <w:r w:rsidRPr="002A53E5">
        <w:rPr>
          <w:color w:val="1B1B1B"/>
          <w:sz w:val="24"/>
          <w:szCs w:val="24"/>
          <w:shd w:val="clear" w:color="auto" w:fill="FFFFFF"/>
        </w:rPr>
        <w:t>, and P</w:t>
      </w:r>
      <w:r w:rsidRPr="002A53E5">
        <w:rPr>
          <w:color w:val="1B1B1B"/>
          <w:sz w:val="24"/>
          <w:szCs w:val="24"/>
          <w:shd w:val="clear" w:color="auto" w:fill="FFFFFF"/>
          <w:vertAlign w:val="subscript"/>
        </w:rPr>
        <w:t>2</w:t>
      </w:r>
      <w:r w:rsidRPr="002A53E5">
        <w:rPr>
          <w:color w:val="1B1B1B"/>
          <w:sz w:val="24"/>
          <w:szCs w:val="24"/>
          <w:shd w:val="clear" w:color="auto" w:fill="FFFFFF"/>
        </w:rPr>
        <w:t>O</w:t>
      </w:r>
      <w:r w:rsidRPr="002A53E5">
        <w:rPr>
          <w:color w:val="1B1B1B"/>
          <w:sz w:val="24"/>
          <w:szCs w:val="24"/>
          <w:shd w:val="clear" w:color="auto" w:fill="FFFFFF"/>
          <w:vertAlign w:val="subscript"/>
        </w:rPr>
        <w:t>5</w:t>
      </w:r>
      <w:r w:rsidRPr="002A53E5">
        <w:rPr>
          <w:color w:val="1B1B1B"/>
          <w:sz w:val="24"/>
          <w:szCs w:val="24"/>
          <w:shd w:val="clear" w:color="auto" w:fill="FFFFFF"/>
        </w:rPr>
        <w:t xml:space="preserve">. Consequently, it suggests the abundance of ilmenite, leucoxene, rutile, sillimanite, garnet, and rare earth element (REE)-bearing heavy minerals </w:t>
      </w:r>
      <w:r w:rsidR="00C90E82">
        <w:rPr>
          <w:color w:val="1B1B1B"/>
          <w:sz w:val="24"/>
          <w:szCs w:val="24"/>
          <w:shd w:val="clear" w:color="auto" w:fill="FFFFFF"/>
        </w:rPr>
        <w:t>in potential placer deposits [15</w:t>
      </w:r>
      <w:r w:rsidRPr="002A53E5">
        <w:rPr>
          <w:color w:val="1B1B1B"/>
          <w:sz w:val="24"/>
          <w:szCs w:val="24"/>
          <w:shd w:val="clear" w:color="auto" w:fill="FFFFFF"/>
        </w:rPr>
        <w:t>].</w:t>
      </w:r>
    </w:p>
    <w:p w14:paraId="19B6556F" w14:textId="77777777" w:rsidR="00F10C6C" w:rsidRDefault="00F10C6C" w:rsidP="00F10C6C">
      <w:pPr>
        <w:spacing w:after="240" w:line="360" w:lineRule="auto"/>
        <w:jc w:val="both"/>
        <w:rPr>
          <w:sz w:val="24"/>
          <w:szCs w:val="24"/>
        </w:rPr>
      </w:pPr>
      <w:r w:rsidRPr="00F97D20">
        <w:rPr>
          <w:sz w:val="24"/>
          <w:szCs w:val="24"/>
        </w:rPr>
        <w:t xml:space="preserve">Spiral separation is a common gravity separation technique used to separate heavier minerals from lighter ones based on their different specific gravities. Initially, sample slurry will be prepared by adding water to the fine particle of red earth. Shaking table separation is another gravity-based technique, similar to spiral separation, used to concentrate heavier minerals from lighter ones based on their density differences. Electromagnetic separation utilizes the magnetic properties of minerals to separate them from nonmagnetic minerals. Here, ore mixture is passing through a magnetic field created by electromagnets and the field selectively attracts magnetic or weakly magnetic minerals, separating them from non-magnetic minerals. Ilmenite is a weakly magnetic mineral and it can be separated from other available non-magnetic minerals in red earth. </w:t>
      </w:r>
    </w:p>
    <w:p w14:paraId="02F83EBF" w14:textId="6C635A61" w:rsidR="00F10C6C" w:rsidRPr="00B95FC1" w:rsidRDefault="00F10C6C" w:rsidP="00F10C6C">
      <w:pPr>
        <w:spacing w:line="360" w:lineRule="auto"/>
        <w:jc w:val="both"/>
        <w:rPr>
          <w:sz w:val="24"/>
          <w:szCs w:val="24"/>
        </w:rPr>
      </w:pPr>
      <w:r w:rsidRPr="00B95FC1">
        <w:rPr>
          <w:sz w:val="24"/>
          <w:szCs w:val="24"/>
        </w:rPr>
        <w:t xml:space="preserve">The presence of ilmenite in red earth deposits presents an economic opportunity for the </w:t>
      </w:r>
      <w:proofErr w:type="spellStart"/>
      <w:r w:rsidRPr="00B95FC1">
        <w:rPr>
          <w:sz w:val="24"/>
          <w:szCs w:val="24"/>
        </w:rPr>
        <w:t>Aruwakkalu</w:t>
      </w:r>
      <w:proofErr w:type="spellEnd"/>
      <w:r w:rsidRPr="00B95FC1">
        <w:rPr>
          <w:sz w:val="24"/>
          <w:szCs w:val="24"/>
        </w:rPr>
        <w:t xml:space="preserve"> region, since that being said, there are currently no efficient technologies for extraction and purification of red earth. A practical and cost-effective technique has to be created in order to extract and purify ilmenite from these deposits. That is the challenge of the moment In order to improve the effectiveness of ilmenite </w:t>
      </w:r>
      <w:r w:rsidRPr="00B95FC1">
        <w:rPr>
          <w:sz w:val="24"/>
          <w:szCs w:val="24"/>
        </w:rPr>
        <w:lastRenderedPageBreak/>
        <w:t>extraction, its complex mineral structure which causes difficulties at the proces</w:t>
      </w:r>
      <w:r w:rsidR="00C90E82">
        <w:rPr>
          <w:sz w:val="24"/>
          <w:szCs w:val="24"/>
        </w:rPr>
        <w:t>sing stage [7</w:t>
      </w:r>
      <w:r w:rsidRPr="00B95FC1">
        <w:rPr>
          <w:sz w:val="24"/>
          <w:szCs w:val="24"/>
        </w:rPr>
        <w:t>] and to remove surface impurities minerals such as Fe and Al.</w:t>
      </w:r>
    </w:p>
    <w:p w14:paraId="088BDA71" w14:textId="77777777" w:rsidR="00F10C6C" w:rsidRDefault="00F10C6C" w:rsidP="00F10C6C">
      <w:pPr>
        <w:spacing w:line="360" w:lineRule="auto"/>
        <w:jc w:val="both"/>
        <w:rPr>
          <w:sz w:val="24"/>
          <w:szCs w:val="24"/>
          <w:shd w:val="clear" w:color="auto" w:fill="FFFFFF"/>
        </w:rPr>
      </w:pPr>
    </w:p>
    <w:p w14:paraId="7847C53E" w14:textId="77777777" w:rsidR="00F10C6C" w:rsidRPr="00443234" w:rsidRDefault="00F10C6C" w:rsidP="00F10C6C">
      <w:pPr>
        <w:spacing w:line="360" w:lineRule="auto"/>
        <w:jc w:val="both"/>
        <w:rPr>
          <w:color w:val="222222"/>
          <w:sz w:val="24"/>
          <w:szCs w:val="24"/>
          <w:shd w:val="clear" w:color="auto" w:fill="FFFFFF"/>
        </w:rPr>
      </w:pPr>
    </w:p>
    <w:p w14:paraId="7466C217" w14:textId="77777777" w:rsidR="00C361AB" w:rsidRDefault="00C361AB" w:rsidP="00C361AB"/>
    <w:p w14:paraId="2530D089" w14:textId="77777777" w:rsidR="00F10C6C" w:rsidRDefault="00F10C6C" w:rsidP="00C361AB">
      <w:pPr>
        <w:sectPr w:rsidR="00F10C6C" w:rsidSect="00C361AB">
          <w:headerReference w:type="default" r:id="rId13"/>
          <w:pgSz w:w="11906" w:h="16838" w:code="9"/>
          <w:pgMar w:top="1267" w:right="1440" w:bottom="1267" w:left="2160" w:header="720" w:footer="720" w:gutter="0"/>
          <w:cols w:space="720"/>
          <w:docGrid w:linePitch="360"/>
        </w:sectPr>
      </w:pPr>
    </w:p>
    <w:p w14:paraId="5CBCEC10" w14:textId="77777777" w:rsidR="00C361AB" w:rsidRPr="00C361AB" w:rsidRDefault="00C361AB" w:rsidP="00C361AB">
      <w:pPr>
        <w:pStyle w:val="Heading1"/>
        <w:spacing w:line="120" w:lineRule="auto"/>
        <w:jc w:val="right"/>
        <w:rPr>
          <w:rFonts w:ascii="Times New Roman" w:hAnsi="Times New Roman" w:cs="Times New Roman"/>
          <w:b/>
          <w:bCs/>
          <w:color w:val="auto"/>
          <w:sz w:val="28"/>
          <w:szCs w:val="28"/>
        </w:rPr>
      </w:pPr>
      <w:bookmarkStart w:id="12" w:name="_Toc180251241"/>
      <w:bookmarkStart w:id="13" w:name="_Toc180251405"/>
      <w:r w:rsidRPr="00C361AB">
        <w:rPr>
          <w:rFonts w:ascii="Times New Roman" w:hAnsi="Times New Roman" w:cs="Times New Roman"/>
          <w:b/>
          <w:bCs/>
          <w:color w:val="auto"/>
          <w:sz w:val="28"/>
          <w:szCs w:val="28"/>
        </w:rPr>
        <w:lastRenderedPageBreak/>
        <w:t xml:space="preserve">Section </w:t>
      </w:r>
      <w:r w:rsidR="00E4468E">
        <w:rPr>
          <w:rFonts w:ascii="Times New Roman" w:hAnsi="Times New Roman" w:cs="Times New Roman"/>
          <w:b/>
          <w:bCs/>
          <w:color w:val="auto"/>
          <w:sz w:val="28"/>
          <w:szCs w:val="28"/>
        </w:rPr>
        <w:t>3</w:t>
      </w:r>
      <w:bookmarkEnd w:id="12"/>
      <w:bookmarkEnd w:id="13"/>
    </w:p>
    <w:p w14:paraId="56B908EA" w14:textId="77777777" w:rsidR="00C361AB" w:rsidRDefault="00E4468E" w:rsidP="00C361AB">
      <w:pPr>
        <w:pStyle w:val="Heading1"/>
        <w:spacing w:line="120" w:lineRule="auto"/>
        <w:jc w:val="right"/>
        <w:rPr>
          <w:rFonts w:ascii="Times New Roman" w:hAnsi="Times New Roman" w:cs="Times New Roman"/>
          <w:b/>
          <w:bCs/>
          <w:color w:val="auto"/>
          <w:sz w:val="28"/>
          <w:szCs w:val="28"/>
        </w:rPr>
      </w:pPr>
      <w:bookmarkStart w:id="14" w:name="_Toc180251242"/>
      <w:bookmarkStart w:id="15" w:name="_Toc180251406"/>
      <w:r w:rsidRPr="00E4468E">
        <w:rPr>
          <w:rFonts w:ascii="Times New Roman" w:hAnsi="Times New Roman" w:cs="Times New Roman"/>
          <w:b/>
          <w:bCs/>
          <w:color w:val="auto"/>
          <w:sz w:val="28"/>
          <w:szCs w:val="28"/>
        </w:rPr>
        <w:t>Research Objectives</w:t>
      </w:r>
      <w:bookmarkEnd w:id="14"/>
      <w:bookmarkEnd w:id="15"/>
    </w:p>
    <w:p w14:paraId="1397D074" w14:textId="77777777" w:rsidR="00C361AB" w:rsidRPr="00C361AB" w:rsidRDefault="00C361AB" w:rsidP="00C361AB"/>
    <w:p w14:paraId="4224A4A4" w14:textId="77777777" w:rsidR="00F10C6C" w:rsidRPr="00F10C6C" w:rsidRDefault="00F10C6C" w:rsidP="00F10C6C">
      <w:pPr>
        <w:spacing w:after="240" w:line="360" w:lineRule="auto"/>
        <w:rPr>
          <w:b/>
          <w:bCs/>
          <w:sz w:val="24"/>
          <w:szCs w:val="24"/>
        </w:rPr>
      </w:pPr>
      <w:r w:rsidRPr="00F10C6C">
        <w:rPr>
          <w:b/>
          <w:bCs/>
          <w:sz w:val="24"/>
          <w:szCs w:val="24"/>
        </w:rPr>
        <w:t>Major objective</w:t>
      </w:r>
    </w:p>
    <w:p w14:paraId="12CD11C1" w14:textId="77777777" w:rsidR="00F10C6C" w:rsidRPr="00F10C6C" w:rsidRDefault="00F10C6C" w:rsidP="00F10C6C">
      <w:pPr>
        <w:spacing w:after="240" w:line="360" w:lineRule="auto"/>
        <w:jc w:val="both"/>
        <w:rPr>
          <w:sz w:val="24"/>
          <w:szCs w:val="24"/>
        </w:rPr>
      </w:pPr>
      <w:r w:rsidRPr="00F10C6C">
        <w:rPr>
          <w:sz w:val="24"/>
          <w:szCs w:val="24"/>
        </w:rPr>
        <w:t>To extract titanium dioxide (TiO</w:t>
      </w:r>
      <w:r w:rsidRPr="00F10C6C">
        <w:rPr>
          <w:sz w:val="24"/>
          <w:szCs w:val="24"/>
          <w:vertAlign w:val="subscript"/>
        </w:rPr>
        <w:t>2</w:t>
      </w:r>
      <w:r w:rsidRPr="00F10C6C">
        <w:rPr>
          <w:sz w:val="24"/>
          <w:szCs w:val="24"/>
        </w:rPr>
        <w:t xml:space="preserve">) from ilmenite present in Sri Lankan red earth in </w:t>
      </w:r>
      <w:proofErr w:type="spellStart"/>
      <w:r w:rsidRPr="00F10C6C">
        <w:rPr>
          <w:sz w:val="24"/>
          <w:szCs w:val="24"/>
        </w:rPr>
        <w:t>Aruwakkalu</w:t>
      </w:r>
      <w:proofErr w:type="spellEnd"/>
      <w:r w:rsidRPr="00F10C6C">
        <w:rPr>
          <w:sz w:val="24"/>
          <w:szCs w:val="24"/>
        </w:rPr>
        <w:t xml:space="preserve"> region Sri Lanka.</w:t>
      </w:r>
    </w:p>
    <w:p w14:paraId="602EDB59" w14:textId="77777777" w:rsidR="00F10C6C" w:rsidRPr="00F10C6C" w:rsidRDefault="00F10C6C" w:rsidP="00F10C6C">
      <w:pPr>
        <w:spacing w:after="240" w:line="360" w:lineRule="auto"/>
        <w:rPr>
          <w:sz w:val="24"/>
          <w:szCs w:val="24"/>
        </w:rPr>
      </w:pPr>
    </w:p>
    <w:p w14:paraId="00A1D50E" w14:textId="77777777" w:rsidR="00F10C6C" w:rsidRPr="00F10C6C" w:rsidRDefault="00F10C6C" w:rsidP="00F10C6C">
      <w:pPr>
        <w:spacing w:after="240" w:line="360" w:lineRule="auto"/>
        <w:rPr>
          <w:sz w:val="24"/>
          <w:szCs w:val="24"/>
        </w:rPr>
      </w:pPr>
      <w:r w:rsidRPr="00F10C6C">
        <w:rPr>
          <w:sz w:val="24"/>
          <w:szCs w:val="24"/>
        </w:rPr>
        <w:t>Other Objectives</w:t>
      </w:r>
    </w:p>
    <w:p w14:paraId="5B7726E4" w14:textId="77777777" w:rsidR="00F10C6C" w:rsidRPr="00F10C6C" w:rsidRDefault="00F10C6C" w:rsidP="00F10C6C">
      <w:pPr>
        <w:pStyle w:val="ListParagraph"/>
        <w:numPr>
          <w:ilvl w:val="0"/>
          <w:numId w:val="1"/>
        </w:numPr>
        <w:spacing w:after="240" w:line="360" w:lineRule="auto"/>
        <w:jc w:val="both"/>
        <w:rPr>
          <w:sz w:val="24"/>
          <w:szCs w:val="24"/>
        </w:rPr>
      </w:pPr>
      <w:r w:rsidRPr="00F10C6C">
        <w:rPr>
          <w:sz w:val="24"/>
          <w:szCs w:val="24"/>
        </w:rPr>
        <w:t>To employ and optimize the physical separation technique to obtain ilmenite while minimizing other contaminants.</w:t>
      </w:r>
    </w:p>
    <w:p w14:paraId="051BEA80" w14:textId="79E664B7" w:rsidR="00C361AB" w:rsidRPr="00F10C6C" w:rsidRDefault="00F10C6C" w:rsidP="00F10C6C">
      <w:pPr>
        <w:pStyle w:val="ListParagraph"/>
        <w:numPr>
          <w:ilvl w:val="0"/>
          <w:numId w:val="1"/>
        </w:numPr>
        <w:spacing w:after="240" w:line="360" w:lineRule="auto"/>
        <w:jc w:val="both"/>
        <w:rPr>
          <w:sz w:val="24"/>
          <w:szCs w:val="24"/>
        </w:rPr>
        <w:sectPr w:rsidR="00C361AB" w:rsidRPr="00F10C6C" w:rsidSect="00C361AB">
          <w:headerReference w:type="default" r:id="rId14"/>
          <w:pgSz w:w="11906" w:h="16838" w:code="9"/>
          <w:pgMar w:top="1267" w:right="1440" w:bottom="1267" w:left="2160" w:header="720" w:footer="720" w:gutter="0"/>
          <w:cols w:space="720"/>
          <w:docGrid w:linePitch="360"/>
        </w:sectPr>
      </w:pPr>
      <w:r w:rsidRPr="00F10C6C">
        <w:rPr>
          <w:sz w:val="24"/>
          <w:szCs w:val="24"/>
        </w:rPr>
        <w:t>To evaluate and optimize a chemical extraction method for titanium dioxide (</w:t>
      </w:r>
      <w:proofErr w:type="spellStart"/>
      <w:r w:rsidRPr="00F10C6C">
        <w:rPr>
          <w:sz w:val="24"/>
          <w:szCs w:val="24"/>
        </w:rPr>
        <w:t>TiO</w:t>
      </w:r>
      <w:proofErr w:type="spellEnd"/>
      <w:r w:rsidRPr="00F10C6C">
        <w:rPr>
          <w:sz w:val="24"/>
          <w:szCs w:val="24"/>
        </w:rPr>
        <w:t>₂) by minimizing the Fe and Al contamination</w:t>
      </w:r>
      <w:r w:rsidR="00923A78">
        <w:rPr>
          <w:sz w:val="24"/>
          <w:szCs w:val="24"/>
        </w:rPr>
        <w:t>.</w:t>
      </w:r>
    </w:p>
    <w:p w14:paraId="1AFFDE22" w14:textId="77777777" w:rsidR="00C361AB" w:rsidRPr="00C361AB" w:rsidRDefault="00C361AB" w:rsidP="00F10C6C">
      <w:pPr>
        <w:pStyle w:val="Heading1"/>
        <w:spacing w:before="0" w:line="360" w:lineRule="auto"/>
        <w:jc w:val="right"/>
        <w:rPr>
          <w:rFonts w:ascii="Times New Roman" w:hAnsi="Times New Roman" w:cs="Times New Roman"/>
          <w:b/>
          <w:bCs/>
          <w:color w:val="auto"/>
          <w:sz w:val="28"/>
          <w:szCs w:val="28"/>
        </w:rPr>
      </w:pPr>
      <w:bookmarkStart w:id="16" w:name="_Toc180251243"/>
      <w:bookmarkStart w:id="17" w:name="_Toc180251407"/>
      <w:r w:rsidRPr="00C361AB">
        <w:rPr>
          <w:rFonts w:ascii="Times New Roman" w:hAnsi="Times New Roman" w:cs="Times New Roman"/>
          <w:b/>
          <w:bCs/>
          <w:color w:val="auto"/>
          <w:sz w:val="28"/>
          <w:szCs w:val="28"/>
        </w:rPr>
        <w:lastRenderedPageBreak/>
        <w:t xml:space="preserve">Section </w:t>
      </w:r>
      <w:r w:rsidR="00E4468E">
        <w:rPr>
          <w:rFonts w:ascii="Times New Roman" w:hAnsi="Times New Roman" w:cs="Times New Roman"/>
          <w:b/>
          <w:bCs/>
          <w:color w:val="auto"/>
          <w:sz w:val="28"/>
          <w:szCs w:val="28"/>
        </w:rPr>
        <w:t>4</w:t>
      </w:r>
      <w:bookmarkEnd w:id="16"/>
      <w:bookmarkEnd w:id="17"/>
    </w:p>
    <w:p w14:paraId="64F98994" w14:textId="77777777" w:rsidR="00C361AB" w:rsidRDefault="00E4468E" w:rsidP="00F10C6C">
      <w:pPr>
        <w:pStyle w:val="Heading1"/>
        <w:spacing w:before="0" w:line="360" w:lineRule="auto"/>
        <w:jc w:val="right"/>
        <w:rPr>
          <w:rFonts w:ascii="Times New Roman" w:hAnsi="Times New Roman" w:cs="Times New Roman"/>
          <w:b/>
          <w:bCs/>
          <w:color w:val="auto"/>
          <w:sz w:val="28"/>
          <w:szCs w:val="28"/>
        </w:rPr>
      </w:pPr>
      <w:bookmarkStart w:id="18" w:name="_Toc180251244"/>
      <w:bookmarkStart w:id="19" w:name="_Toc180251408"/>
      <w:r w:rsidRPr="00E4468E">
        <w:rPr>
          <w:rFonts w:ascii="Times New Roman" w:hAnsi="Times New Roman" w:cs="Times New Roman"/>
          <w:b/>
          <w:bCs/>
          <w:color w:val="auto"/>
          <w:sz w:val="28"/>
          <w:szCs w:val="28"/>
        </w:rPr>
        <w:t>Research Methodology</w:t>
      </w:r>
      <w:bookmarkEnd w:id="18"/>
      <w:bookmarkEnd w:id="19"/>
    </w:p>
    <w:p w14:paraId="541FDAB1" w14:textId="77777777" w:rsidR="00DE5618" w:rsidRPr="00DE5618" w:rsidRDefault="00DE5618" w:rsidP="00DE5618">
      <w:pPr>
        <w:spacing w:line="360" w:lineRule="auto"/>
        <w:jc w:val="both"/>
        <w:rPr>
          <w:sz w:val="24"/>
          <w:szCs w:val="24"/>
        </w:rPr>
      </w:pPr>
      <w:r w:rsidRPr="00DE5618">
        <w:rPr>
          <w:sz w:val="24"/>
          <w:szCs w:val="24"/>
        </w:rPr>
        <w:t xml:space="preserve">4.1 Sample Collection and Preparation </w:t>
      </w:r>
    </w:p>
    <w:p w14:paraId="65158FAA" w14:textId="612EB9E4" w:rsidR="00DE5618" w:rsidRPr="00DE5618" w:rsidRDefault="00DE5618" w:rsidP="00DE5618">
      <w:pPr>
        <w:spacing w:line="360" w:lineRule="auto"/>
        <w:jc w:val="both"/>
        <w:rPr>
          <w:sz w:val="24"/>
          <w:szCs w:val="24"/>
        </w:rPr>
      </w:pPr>
      <w:r w:rsidRPr="00DE5618">
        <w:rPr>
          <w:sz w:val="24"/>
          <w:szCs w:val="24"/>
        </w:rPr>
        <w:t xml:space="preserve">Red earth samples will be collected from the limestone quarry site belongs to INCEE cement </w:t>
      </w:r>
      <w:proofErr w:type="spellStart"/>
      <w:r w:rsidRPr="00DE5618">
        <w:rPr>
          <w:sz w:val="24"/>
          <w:szCs w:val="24"/>
        </w:rPr>
        <w:t>lanka</w:t>
      </w:r>
      <w:proofErr w:type="spellEnd"/>
      <w:r w:rsidRPr="00DE5618">
        <w:rPr>
          <w:sz w:val="24"/>
          <w:szCs w:val="24"/>
        </w:rPr>
        <w:t xml:space="preserve"> ltd near </w:t>
      </w:r>
      <w:proofErr w:type="spellStart"/>
      <w:r w:rsidRPr="00DE5618">
        <w:rPr>
          <w:sz w:val="24"/>
          <w:szCs w:val="24"/>
        </w:rPr>
        <w:t>Aruw</w:t>
      </w:r>
      <w:r w:rsidR="00375E97">
        <w:rPr>
          <w:sz w:val="24"/>
          <w:szCs w:val="24"/>
        </w:rPr>
        <w:t>akkaru</w:t>
      </w:r>
      <w:proofErr w:type="spellEnd"/>
      <w:r w:rsidR="00375E97">
        <w:rPr>
          <w:sz w:val="24"/>
          <w:szCs w:val="24"/>
        </w:rPr>
        <w:t xml:space="preserve"> in Puttalam, Sri Lanka [3</w:t>
      </w:r>
      <w:r w:rsidRPr="00DE5618">
        <w:rPr>
          <w:sz w:val="24"/>
          <w:szCs w:val="24"/>
        </w:rPr>
        <w:t xml:space="preserve">], where naturally occurring ilmenite-rich red earth are abundant. </w:t>
      </w:r>
    </w:p>
    <w:p w14:paraId="07356506" w14:textId="77777777" w:rsidR="00DE5618" w:rsidRPr="00DE5618" w:rsidRDefault="00DE5618" w:rsidP="00DE5618">
      <w:pPr>
        <w:spacing w:line="360" w:lineRule="auto"/>
        <w:jc w:val="both"/>
        <w:rPr>
          <w:sz w:val="24"/>
          <w:szCs w:val="24"/>
        </w:rPr>
      </w:pPr>
    </w:p>
    <w:p w14:paraId="267138C0" w14:textId="77777777" w:rsidR="00DE5618" w:rsidRPr="00DE5618" w:rsidRDefault="00DE5618" w:rsidP="00DE5618">
      <w:pPr>
        <w:spacing w:line="360" w:lineRule="auto"/>
        <w:jc w:val="both"/>
        <w:rPr>
          <w:sz w:val="24"/>
          <w:szCs w:val="24"/>
        </w:rPr>
      </w:pPr>
      <w:r w:rsidRPr="00DE5618">
        <w:rPr>
          <w:sz w:val="24"/>
          <w:szCs w:val="24"/>
        </w:rPr>
        <w:t>4.2 Physical Separation of Ilmenite</w:t>
      </w:r>
    </w:p>
    <w:p w14:paraId="609ADF9C" w14:textId="77777777" w:rsidR="00DE5618" w:rsidRPr="00DE5618" w:rsidRDefault="00DE5618" w:rsidP="00DE5618">
      <w:pPr>
        <w:spacing w:line="360" w:lineRule="auto"/>
        <w:jc w:val="both"/>
        <w:rPr>
          <w:sz w:val="24"/>
          <w:szCs w:val="24"/>
        </w:rPr>
      </w:pPr>
      <w:r w:rsidRPr="00DE5618">
        <w:rPr>
          <w:sz w:val="24"/>
          <w:szCs w:val="24"/>
        </w:rPr>
        <w:t xml:space="preserve">The collected samples will be thoroughly washed to remove surface impurities and organic matter prior to the physical separation process. </w:t>
      </w:r>
    </w:p>
    <w:p w14:paraId="308156EA" w14:textId="77777777" w:rsidR="00DE5618" w:rsidRPr="00DE5618" w:rsidRDefault="00DE5618" w:rsidP="00DE5618">
      <w:pPr>
        <w:spacing w:line="360" w:lineRule="auto"/>
        <w:jc w:val="both"/>
        <w:rPr>
          <w:sz w:val="24"/>
          <w:szCs w:val="24"/>
        </w:rPr>
      </w:pPr>
    </w:p>
    <w:p w14:paraId="6CF0106B" w14:textId="77777777" w:rsidR="00DE5618" w:rsidRPr="00DE5618" w:rsidRDefault="00DE5618" w:rsidP="00DE5618">
      <w:pPr>
        <w:spacing w:line="360" w:lineRule="auto"/>
        <w:jc w:val="both"/>
        <w:rPr>
          <w:sz w:val="24"/>
          <w:szCs w:val="24"/>
        </w:rPr>
      </w:pPr>
      <w:r w:rsidRPr="00DE5618">
        <w:rPr>
          <w:sz w:val="24"/>
          <w:szCs w:val="24"/>
        </w:rPr>
        <w:t xml:space="preserve">4.2.1 Humphrey Spiral Separation Method  </w:t>
      </w:r>
    </w:p>
    <w:p w14:paraId="50B2C8AA" w14:textId="472532E8" w:rsidR="00DE5618" w:rsidRPr="00DE5618" w:rsidRDefault="00DE5618" w:rsidP="00DE5618">
      <w:pPr>
        <w:spacing w:line="360" w:lineRule="auto"/>
        <w:jc w:val="both"/>
        <w:rPr>
          <w:sz w:val="24"/>
          <w:szCs w:val="24"/>
        </w:rPr>
      </w:pPr>
      <w:r w:rsidRPr="00DE5618">
        <w:rPr>
          <w:sz w:val="24"/>
          <w:szCs w:val="24"/>
        </w:rPr>
        <w:t>Spiral separation is a common gravity separation technique used to separate heavier minerals from lighter ones based on their different specific gravities</w:t>
      </w:r>
      <w:r w:rsidR="00041FBB">
        <w:rPr>
          <w:sz w:val="24"/>
          <w:szCs w:val="24"/>
        </w:rPr>
        <w:t xml:space="preserve"> [22]</w:t>
      </w:r>
      <w:r w:rsidRPr="00DE5618">
        <w:rPr>
          <w:sz w:val="24"/>
          <w:szCs w:val="24"/>
        </w:rPr>
        <w:t>. Initially, sample slurry will be prepared by adding water to the fine particle of red earth. Then feed slurry will be introduced to the spiral separation and concentrated and concentrate and middling fractions will be collected. To obtain a good result the process will be repeated for several time.</w:t>
      </w:r>
    </w:p>
    <w:p w14:paraId="75C8FBE5" w14:textId="77777777" w:rsidR="00DE5618" w:rsidRPr="00DE5618" w:rsidRDefault="00DE5618" w:rsidP="00DE5618">
      <w:pPr>
        <w:spacing w:line="360" w:lineRule="auto"/>
        <w:jc w:val="both"/>
        <w:rPr>
          <w:sz w:val="24"/>
          <w:szCs w:val="24"/>
        </w:rPr>
      </w:pPr>
    </w:p>
    <w:p w14:paraId="3A746DBD" w14:textId="77777777" w:rsidR="00DE5618" w:rsidRPr="00DE5618" w:rsidRDefault="00DE5618" w:rsidP="00DE5618">
      <w:pPr>
        <w:spacing w:line="360" w:lineRule="auto"/>
        <w:jc w:val="both"/>
        <w:rPr>
          <w:sz w:val="24"/>
          <w:szCs w:val="24"/>
        </w:rPr>
      </w:pPr>
      <w:r w:rsidRPr="00DE5618">
        <w:rPr>
          <w:sz w:val="24"/>
          <w:szCs w:val="24"/>
        </w:rPr>
        <w:t xml:space="preserve">This spiral separation will be conducted by using an industrial-scale Humphrey spiral installed at </w:t>
      </w:r>
      <w:proofErr w:type="spellStart"/>
      <w:r w:rsidRPr="00DE5618">
        <w:rPr>
          <w:sz w:val="24"/>
          <w:szCs w:val="24"/>
        </w:rPr>
        <w:t>Uva</w:t>
      </w:r>
      <w:proofErr w:type="spellEnd"/>
      <w:r w:rsidRPr="00DE5618">
        <w:rPr>
          <w:sz w:val="24"/>
          <w:szCs w:val="24"/>
        </w:rPr>
        <w:t xml:space="preserve"> </w:t>
      </w:r>
      <w:proofErr w:type="spellStart"/>
      <w:r w:rsidRPr="00DE5618">
        <w:rPr>
          <w:sz w:val="24"/>
          <w:szCs w:val="24"/>
        </w:rPr>
        <w:t>Wellassa</w:t>
      </w:r>
      <w:proofErr w:type="spellEnd"/>
      <w:r w:rsidRPr="00DE5618">
        <w:rPr>
          <w:sz w:val="24"/>
          <w:szCs w:val="24"/>
        </w:rPr>
        <w:t xml:space="preserve"> University of Sri Lanka. The spiral separation is effective gravity separation technique that enable preliminary separation of the lighter and heavier minerals based on their specific gravity. Hence, the clay fraction can be effectively removed. Finally, the concentrate and middling residuals will be mixed thoroughly and dried for three hours at 120 0C. </w:t>
      </w:r>
    </w:p>
    <w:p w14:paraId="1FA2B4B8" w14:textId="77777777" w:rsidR="00DE5618" w:rsidRPr="00DE5618" w:rsidRDefault="00DE5618" w:rsidP="00DE5618">
      <w:pPr>
        <w:spacing w:line="360" w:lineRule="auto"/>
        <w:jc w:val="both"/>
        <w:rPr>
          <w:sz w:val="24"/>
          <w:szCs w:val="24"/>
        </w:rPr>
      </w:pPr>
    </w:p>
    <w:p w14:paraId="3FFBAE24" w14:textId="77777777" w:rsidR="00DE5618" w:rsidRPr="00DE5618" w:rsidRDefault="00DE5618" w:rsidP="00DE5618">
      <w:pPr>
        <w:spacing w:line="360" w:lineRule="auto"/>
        <w:jc w:val="both"/>
        <w:rPr>
          <w:sz w:val="24"/>
          <w:szCs w:val="24"/>
        </w:rPr>
      </w:pPr>
      <w:r w:rsidRPr="00DE5618">
        <w:rPr>
          <w:sz w:val="24"/>
          <w:szCs w:val="24"/>
        </w:rPr>
        <w:t>4.2.2 Shaking Table Separation</w:t>
      </w:r>
    </w:p>
    <w:p w14:paraId="0460E9AF" w14:textId="74351E1B" w:rsidR="00DE5618" w:rsidRPr="00920458" w:rsidRDefault="00DE5618" w:rsidP="00920458">
      <w:pPr>
        <w:spacing w:line="360" w:lineRule="auto"/>
        <w:jc w:val="both"/>
        <w:rPr>
          <w:sz w:val="24"/>
          <w:szCs w:val="24"/>
        </w:rPr>
        <w:sectPr w:rsidR="00DE5618" w:rsidRPr="00920458" w:rsidSect="00F10C6C">
          <w:pgSz w:w="11906" w:h="16838" w:code="9"/>
          <w:pgMar w:top="1267" w:right="1440" w:bottom="1267" w:left="2160" w:header="1440" w:footer="720" w:gutter="0"/>
          <w:cols w:space="720"/>
          <w:docGrid w:linePitch="360"/>
        </w:sectPr>
      </w:pPr>
      <w:r w:rsidRPr="00DE5618">
        <w:rPr>
          <w:sz w:val="24"/>
          <w:szCs w:val="24"/>
        </w:rPr>
        <w:t xml:space="preserve">Shaking table separation is another gravity-based technique, similar to spiral separation, used to concentrate heavier minerals from lighter ones based on their density differences. The concentrated heavy fraction after spiral separation will be subjected to shaking table separation to further isolate the desired minerals, enhancing the purity of ilmenite and other valuable minerals from gangue materials. The </w:t>
      </w:r>
      <w:r w:rsidRPr="00DE5618">
        <w:rPr>
          <w:sz w:val="24"/>
          <w:szCs w:val="24"/>
        </w:rPr>
        <w:lastRenderedPageBreak/>
        <w:t>middling fraction with ilmenite will be collected and dried for three hours 120 0C.</w:t>
      </w:r>
    </w:p>
    <w:p w14:paraId="14F1998C" w14:textId="77777777" w:rsidR="00DE5618" w:rsidRPr="007C57BA" w:rsidRDefault="00DE5618" w:rsidP="00DE5618">
      <w:pPr>
        <w:spacing w:line="360" w:lineRule="auto"/>
        <w:jc w:val="both"/>
        <w:rPr>
          <w:sz w:val="24"/>
          <w:szCs w:val="24"/>
        </w:rPr>
      </w:pPr>
      <w:r w:rsidRPr="007C57BA">
        <w:rPr>
          <w:sz w:val="24"/>
          <w:szCs w:val="24"/>
        </w:rPr>
        <w:lastRenderedPageBreak/>
        <w:t>4.2.3. Electromagnetic Separation Method</w:t>
      </w:r>
    </w:p>
    <w:p w14:paraId="139C4177" w14:textId="77777777" w:rsidR="00DE5618" w:rsidRPr="007C57BA" w:rsidRDefault="00DE5618" w:rsidP="00DE5618">
      <w:pPr>
        <w:spacing w:line="360" w:lineRule="auto"/>
        <w:jc w:val="both"/>
        <w:rPr>
          <w:sz w:val="24"/>
          <w:szCs w:val="24"/>
        </w:rPr>
      </w:pPr>
      <w:r w:rsidRPr="007C57BA">
        <w:rPr>
          <w:sz w:val="24"/>
          <w:szCs w:val="24"/>
        </w:rPr>
        <w:t xml:space="preserve">Electromagnetic separation utilizes the magnetic properties of minerals to separate them from nonmagnetic minerals. Here, ore mixture is passing through a magnetic field created by electromagnets and the field selectively attracts magnetic or weakly magnetic minerals, separating them from non-magnetic minerals. Ilmenite is a weakly magnetic mineral and it can be separated from other available non-magnetic minerals in red earth. </w:t>
      </w:r>
    </w:p>
    <w:p w14:paraId="6C882F25" w14:textId="3D194CD5" w:rsidR="00C361AB" w:rsidRDefault="00DE5618" w:rsidP="00DE5618">
      <w:pPr>
        <w:spacing w:line="360" w:lineRule="auto"/>
        <w:jc w:val="both"/>
        <w:rPr>
          <w:sz w:val="24"/>
          <w:szCs w:val="24"/>
        </w:rPr>
      </w:pPr>
      <w:r w:rsidRPr="007C57BA">
        <w:rPr>
          <w:sz w:val="24"/>
          <w:szCs w:val="24"/>
        </w:rPr>
        <w:t xml:space="preserve">The dried samples after shaking table will be subjected to the electromagnetic separation and the magnetic fraction that composed with </w:t>
      </w:r>
      <w:proofErr w:type="spellStart"/>
      <w:r w:rsidRPr="007C57BA">
        <w:rPr>
          <w:sz w:val="24"/>
          <w:szCs w:val="24"/>
        </w:rPr>
        <w:t>ilmenite</w:t>
      </w:r>
      <w:proofErr w:type="spellEnd"/>
      <w:r w:rsidRPr="007C57BA">
        <w:rPr>
          <w:sz w:val="24"/>
          <w:szCs w:val="24"/>
        </w:rPr>
        <w:t xml:space="preserve"> will be collected</w:t>
      </w:r>
      <w:r w:rsidR="004D6388">
        <w:rPr>
          <w:sz w:val="24"/>
          <w:szCs w:val="24"/>
        </w:rPr>
        <w:t>.</w:t>
      </w:r>
    </w:p>
    <w:p w14:paraId="0EA551B6" w14:textId="77777777" w:rsidR="004D6388" w:rsidRDefault="004D6388" w:rsidP="00DE5618">
      <w:pPr>
        <w:spacing w:line="360" w:lineRule="auto"/>
        <w:jc w:val="both"/>
        <w:rPr>
          <w:sz w:val="24"/>
          <w:szCs w:val="24"/>
        </w:rPr>
      </w:pPr>
    </w:p>
    <w:p w14:paraId="3F859222" w14:textId="77777777" w:rsidR="00DE5618" w:rsidRPr="00DE5618" w:rsidRDefault="00DE5618" w:rsidP="00DE5618">
      <w:pPr>
        <w:spacing w:line="360" w:lineRule="auto"/>
        <w:jc w:val="both"/>
        <w:rPr>
          <w:sz w:val="24"/>
          <w:szCs w:val="24"/>
        </w:rPr>
      </w:pPr>
      <w:r w:rsidRPr="00DE5618">
        <w:rPr>
          <w:sz w:val="24"/>
          <w:szCs w:val="24"/>
        </w:rPr>
        <w:t xml:space="preserve">4.3 Titanium dioxide extraction from ilmenite </w:t>
      </w:r>
    </w:p>
    <w:p w14:paraId="0243E737" w14:textId="77777777" w:rsidR="00DE5618" w:rsidRPr="00DE5618" w:rsidRDefault="00DE5618" w:rsidP="00DE5618">
      <w:pPr>
        <w:spacing w:line="360" w:lineRule="auto"/>
        <w:jc w:val="both"/>
        <w:rPr>
          <w:sz w:val="24"/>
          <w:szCs w:val="24"/>
        </w:rPr>
      </w:pPr>
      <w:r w:rsidRPr="00DE5618">
        <w:rPr>
          <w:sz w:val="24"/>
          <w:szCs w:val="24"/>
        </w:rPr>
        <w:t>The separated magnetic fraction will be ensured for the ilmenite content and will be subjected for ball milling.</w:t>
      </w:r>
    </w:p>
    <w:p w14:paraId="0209D9B0" w14:textId="77777777" w:rsidR="00DE5618" w:rsidRPr="00DE5618" w:rsidRDefault="00DE5618" w:rsidP="00DE5618">
      <w:pPr>
        <w:spacing w:line="360" w:lineRule="auto"/>
        <w:jc w:val="both"/>
        <w:rPr>
          <w:sz w:val="24"/>
          <w:szCs w:val="24"/>
        </w:rPr>
      </w:pPr>
    </w:p>
    <w:p w14:paraId="4EF0EAF6" w14:textId="77777777" w:rsidR="00DE5618" w:rsidRPr="00DE5618" w:rsidRDefault="00DE5618" w:rsidP="00DE5618">
      <w:pPr>
        <w:spacing w:line="360" w:lineRule="auto"/>
        <w:jc w:val="both"/>
        <w:rPr>
          <w:sz w:val="24"/>
          <w:szCs w:val="24"/>
        </w:rPr>
      </w:pPr>
      <w:r w:rsidRPr="00DE5618">
        <w:rPr>
          <w:sz w:val="24"/>
          <w:szCs w:val="24"/>
        </w:rPr>
        <w:t>4.3.1 Removal of Al</w:t>
      </w:r>
      <w:r w:rsidRPr="00DE5618">
        <w:rPr>
          <w:sz w:val="24"/>
          <w:szCs w:val="24"/>
          <w:vertAlign w:val="subscript"/>
        </w:rPr>
        <w:t>2</w:t>
      </w:r>
      <w:r w:rsidRPr="00DE5618">
        <w:rPr>
          <w:sz w:val="24"/>
          <w:szCs w:val="24"/>
        </w:rPr>
        <w:t>O</w:t>
      </w:r>
      <w:r w:rsidRPr="00DE5618">
        <w:rPr>
          <w:sz w:val="24"/>
          <w:szCs w:val="24"/>
          <w:vertAlign w:val="subscript"/>
        </w:rPr>
        <w:t>3</w:t>
      </w:r>
      <w:r w:rsidRPr="00DE5618">
        <w:rPr>
          <w:sz w:val="24"/>
          <w:szCs w:val="24"/>
        </w:rPr>
        <w:t xml:space="preserve"> Contamination </w:t>
      </w:r>
    </w:p>
    <w:p w14:paraId="0B72CEC9" w14:textId="77777777" w:rsidR="00DE5618" w:rsidRPr="00DE5618" w:rsidRDefault="00DE5618" w:rsidP="00DE5618">
      <w:pPr>
        <w:spacing w:line="360" w:lineRule="auto"/>
        <w:jc w:val="both"/>
        <w:rPr>
          <w:sz w:val="24"/>
          <w:szCs w:val="24"/>
          <w:vertAlign w:val="subscript"/>
        </w:rPr>
      </w:pPr>
      <w:r w:rsidRPr="00DE5618">
        <w:rPr>
          <w:sz w:val="24"/>
          <w:szCs w:val="24"/>
        </w:rPr>
        <w:t>Two chemical methods will be applied in order to evaluate the effective removal of Al</w:t>
      </w:r>
      <w:r w:rsidRPr="00DE5618">
        <w:rPr>
          <w:sz w:val="24"/>
          <w:szCs w:val="24"/>
          <w:vertAlign w:val="subscript"/>
        </w:rPr>
        <w:t>2</w:t>
      </w:r>
      <w:r w:rsidRPr="00DE5618">
        <w:rPr>
          <w:sz w:val="24"/>
          <w:szCs w:val="24"/>
        </w:rPr>
        <w:t>O</w:t>
      </w:r>
      <w:r w:rsidRPr="00DE5618">
        <w:rPr>
          <w:sz w:val="24"/>
          <w:szCs w:val="24"/>
          <w:vertAlign w:val="subscript"/>
        </w:rPr>
        <w:t>3</w:t>
      </w:r>
    </w:p>
    <w:p w14:paraId="4E73A4AC" w14:textId="77777777" w:rsidR="00DE5618" w:rsidRPr="00DE5618" w:rsidRDefault="00DE5618" w:rsidP="00DE5618">
      <w:pPr>
        <w:spacing w:line="360" w:lineRule="auto"/>
        <w:jc w:val="both"/>
        <w:rPr>
          <w:sz w:val="24"/>
          <w:szCs w:val="24"/>
        </w:rPr>
      </w:pPr>
    </w:p>
    <w:p w14:paraId="45814867" w14:textId="77777777" w:rsidR="00DE5618" w:rsidRPr="00DE5618" w:rsidRDefault="00DE5618" w:rsidP="00DE5618">
      <w:pPr>
        <w:spacing w:line="360" w:lineRule="auto"/>
        <w:jc w:val="both"/>
        <w:rPr>
          <w:sz w:val="24"/>
          <w:szCs w:val="24"/>
        </w:rPr>
      </w:pPr>
      <w:r w:rsidRPr="00DE5618">
        <w:rPr>
          <w:sz w:val="24"/>
          <w:szCs w:val="24"/>
        </w:rPr>
        <w:t xml:space="preserve">4.3.1.1. Alkaline leaching </w:t>
      </w:r>
    </w:p>
    <w:p w14:paraId="0BC3832B" w14:textId="27EBA813" w:rsidR="00DE5618" w:rsidRPr="00DE5618" w:rsidRDefault="00DE5618" w:rsidP="00DE5618">
      <w:pPr>
        <w:spacing w:line="360" w:lineRule="auto"/>
        <w:jc w:val="both"/>
        <w:rPr>
          <w:b/>
          <w:bCs/>
          <w:sz w:val="24"/>
          <w:szCs w:val="24"/>
        </w:rPr>
      </w:pPr>
      <w:r w:rsidRPr="00DE5618">
        <w:rPr>
          <w:sz w:val="24"/>
          <w:szCs w:val="24"/>
        </w:rPr>
        <w:t>Alkaline leaching method will be used to remove aluminum contamination from ilmenite. The effective concentration of the NaOH for the removal of Al</w:t>
      </w:r>
      <w:r w:rsidRPr="00DE5618">
        <w:rPr>
          <w:sz w:val="24"/>
          <w:szCs w:val="24"/>
          <w:vertAlign w:val="subscript"/>
        </w:rPr>
        <w:t>2</w:t>
      </w:r>
      <w:r w:rsidRPr="00DE5618">
        <w:rPr>
          <w:sz w:val="24"/>
          <w:szCs w:val="24"/>
        </w:rPr>
        <w:t>O</w:t>
      </w:r>
      <w:r w:rsidRPr="00DE5618">
        <w:rPr>
          <w:sz w:val="24"/>
          <w:szCs w:val="24"/>
          <w:vertAlign w:val="subscript"/>
        </w:rPr>
        <w:t xml:space="preserve">3 </w:t>
      </w:r>
      <w:r w:rsidRPr="00DE5618">
        <w:rPr>
          <w:sz w:val="24"/>
          <w:szCs w:val="24"/>
        </w:rPr>
        <w:t>will be</w:t>
      </w:r>
      <w:r w:rsidRPr="00DE5618">
        <w:rPr>
          <w:sz w:val="24"/>
          <w:szCs w:val="24"/>
          <w:vertAlign w:val="subscript"/>
        </w:rPr>
        <w:t xml:space="preserve"> </w:t>
      </w:r>
      <w:r w:rsidRPr="00DE5618">
        <w:rPr>
          <w:sz w:val="24"/>
          <w:szCs w:val="24"/>
        </w:rPr>
        <w:t xml:space="preserve">determined by the concentration series of NaOH such as 30, 40 and 50%.  &gt;53 </w:t>
      </w:r>
      <w:proofErr w:type="spellStart"/>
      <w:r w:rsidRPr="00DE5618">
        <w:rPr>
          <w:sz w:val="24"/>
          <w:szCs w:val="24"/>
        </w:rPr>
        <w:t>μm</w:t>
      </w:r>
      <w:proofErr w:type="spellEnd"/>
      <w:r w:rsidRPr="00DE5618">
        <w:rPr>
          <w:sz w:val="24"/>
          <w:szCs w:val="24"/>
        </w:rPr>
        <w:t xml:space="preserve"> powered sample of ilmenite will be treated with NaOH at 200 </w:t>
      </w:r>
      <w:r w:rsidR="00375E97">
        <w:rPr>
          <w:rStyle w:val="Strong"/>
          <w:b w:val="0"/>
          <w:bCs w:val="0"/>
          <w:sz w:val="24"/>
          <w:szCs w:val="24"/>
        </w:rPr>
        <w:t>°C for 1 hour [16</w:t>
      </w:r>
      <w:r w:rsidRPr="00DE5618">
        <w:rPr>
          <w:rStyle w:val="Strong"/>
          <w:b w:val="0"/>
          <w:bCs w:val="0"/>
          <w:sz w:val="24"/>
          <w:szCs w:val="24"/>
        </w:rPr>
        <w:t>]</w:t>
      </w:r>
      <w:r w:rsidRPr="00DE5618">
        <w:rPr>
          <w:b/>
          <w:bCs/>
          <w:sz w:val="24"/>
          <w:szCs w:val="24"/>
        </w:rPr>
        <w:t xml:space="preserve">. </w:t>
      </w:r>
    </w:p>
    <w:p w14:paraId="668BC3BD" w14:textId="77777777" w:rsidR="00DE5618" w:rsidRPr="00DE5618" w:rsidRDefault="00DE5618" w:rsidP="00DE5618">
      <w:pPr>
        <w:spacing w:line="360" w:lineRule="auto"/>
        <w:jc w:val="both"/>
        <w:rPr>
          <w:sz w:val="24"/>
          <w:szCs w:val="24"/>
        </w:rPr>
      </w:pPr>
      <w:r w:rsidRPr="00DE5618">
        <w:rPr>
          <w:rStyle w:val="mord"/>
          <w:sz w:val="24"/>
          <w:szCs w:val="24"/>
        </w:rPr>
        <w:t>Al2</w:t>
      </w:r>
      <w:r w:rsidRPr="00DE5618">
        <w:rPr>
          <w:rStyle w:val="vlist-s"/>
          <w:sz w:val="24"/>
          <w:szCs w:val="24"/>
        </w:rPr>
        <w:t>​</w:t>
      </w:r>
      <w:r w:rsidRPr="00DE5618">
        <w:rPr>
          <w:rStyle w:val="mord"/>
          <w:sz w:val="24"/>
          <w:szCs w:val="24"/>
        </w:rPr>
        <w:t>O3</w:t>
      </w:r>
      <w:r w:rsidRPr="00DE5618">
        <w:rPr>
          <w:rStyle w:val="vlist-s"/>
          <w:sz w:val="24"/>
          <w:szCs w:val="24"/>
        </w:rPr>
        <w:t>​</w:t>
      </w:r>
      <w:r w:rsidRPr="00DE5618">
        <w:rPr>
          <w:rStyle w:val="mbin"/>
          <w:sz w:val="24"/>
          <w:szCs w:val="24"/>
        </w:rPr>
        <w:t>+</w:t>
      </w:r>
      <w:r w:rsidRPr="00DE5618">
        <w:rPr>
          <w:rStyle w:val="mord"/>
          <w:sz w:val="24"/>
          <w:szCs w:val="24"/>
        </w:rPr>
        <w:t>2NaOH</w:t>
      </w:r>
      <w:r w:rsidRPr="00DE5618">
        <w:rPr>
          <w:rStyle w:val="mrel"/>
          <w:sz w:val="24"/>
          <w:szCs w:val="24"/>
        </w:rPr>
        <w:t>→</w:t>
      </w:r>
      <w:r w:rsidRPr="00DE5618">
        <w:rPr>
          <w:rStyle w:val="mord"/>
          <w:sz w:val="24"/>
          <w:szCs w:val="24"/>
        </w:rPr>
        <w:t>2NaAlO2</w:t>
      </w:r>
      <w:r w:rsidRPr="00DE5618">
        <w:rPr>
          <w:rStyle w:val="vlist-s"/>
          <w:sz w:val="24"/>
          <w:szCs w:val="24"/>
        </w:rPr>
        <w:t>​</w:t>
      </w:r>
      <w:r w:rsidRPr="00DE5618">
        <w:rPr>
          <w:rStyle w:val="mbin"/>
          <w:sz w:val="24"/>
          <w:szCs w:val="24"/>
        </w:rPr>
        <w:t>+</w:t>
      </w:r>
      <w:r w:rsidRPr="00DE5618">
        <w:rPr>
          <w:rStyle w:val="mord"/>
          <w:sz w:val="24"/>
          <w:szCs w:val="24"/>
        </w:rPr>
        <w:t>H2</w:t>
      </w:r>
      <w:r w:rsidRPr="00DE5618">
        <w:rPr>
          <w:rStyle w:val="vlist-s"/>
          <w:sz w:val="24"/>
          <w:szCs w:val="24"/>
        </w:rPr>
        <w:t>​</w:t>
      </w:r>
      <w:r w:rsidRPr="00DE5618">
        <w:rPr>
          <w:rStyle w:val="mord"/>
          <w:sz w:val="24"/>
          <w:szCs w:val="24"/>
        </w:rPr>
        <w:t>O</w:t>
      </w:r>
    </w:p>
    <w:p w14:paraId="1AE10F91" w14:textId="77777777" w:rsidR="00DE5618" w:rsidRPr="00DE5618" w:rsidRDefault="00DE5618" w:rsidP="00DE5618">
      <w:pPr>
        <w:spacing w:line="360" w:lineRule="auto"/>
        <w:jc w:val="both"/>
        <w:rPr>
          <w:sz w:val="24"/>
          <w:szCs w:val="24"/>
        </w:rPr>
      </w:pPr>
    </w:p>
    <w:p w14:paraId="471EE25A" w14:textId="77777777" w:rsidR="00DE5618" w:rsidRPr="00DE5618" w:rsidRDefault="00DE5618" w:rsidP="00DE5618">
      <w:pPr>
        <w:spacing w:line="360" w:lineRule="auto"/>
        <w:jc w:val="both"/>
        <w:rPr>
          <w:sz w:val="24"/>
          <w:szCs w:val="24"/>
        </w:rPr>
      </w:pPr>
      <w:r w:rsidRPr="00DE5618">
        <w:rPr>
          <w:sz w:val="24"/>
          <w:szCs w:val="24"/>
        </w:rPr>
        <w:t xml:space="preserve">4.3.1.2 EDTA (Ethylene </w:t>
      </w:r>
      <w:proofErr w:type="spellStart"/>
      <w:r w:rsidRPr="00DE5618">
        <w:rPr>
          <w:sz w:val="24"/>
          <w:szCs w:val="24"/>
        </w:rPr>
        <w:t>diamine</w:t>
      </w:r>
      <w:proofErr w:type="spellEnd"/>
      <w:r w:rsidRPr="00DE5618">
        <w:rPr>
          <w:sz w:val="24"/>
          <w:szCs w:val="24"/>
        </w:rPr>
        <w:t xml:space="preserve"> </w:t>
      </w:r>
      <w:proofErr w:type="spellStart"/>
      <w:r w:rsidRPr="00DE5618">
        <w:rPr>
          <w:sz w:val="24"/>
          <w:szCs w:val="24"/>
        </w:rPr>
        <w:t>tetraacetic</w:t>
      </w:r>
      <w:proofErr w:type="spellEnd"/>
      <w:r w:rsidRPr="00DE5618">
        <w:rPr>
          <w:sz w:val="24"/>
          <w:szCs w:val="24"/>
        </w:rPr>
        <w:t xml:space="preserve"> acid) Selective Iron Removal</w:t>
      </w:r>
    </w:p>
    <w:p w14:paraId="06DE64C6" w14:textId="77777777" w:rsidR="00DE5618" w:rsidRPr="00DE5618" w:rsidRDefault="00DE5618" w:rsidP="00DE5618">
      <w:pPr>
        <w:spacing w:line="360" w:lineRule="auto"/>
        <w:jc w:val="both"/>
        <w:rPr>
          <w:color w:val="1F1F1F"/>
          <w:sz w:val="24"/>
          <w:szCs w:val="24"/>
        </w:rPr>
      </w:pPr>
      <w:r w:rsidRPr="00DE5618">
        <w:rPr>
          <w:sz w:val="24"/>
          <w:szCs w:val="24"/>
        </w:rPr>
        <w:t xml:space="preserve">&gt;53 </w:t>
      </w:r>
      <w:proofErr w:type="spellStart"/>
      <w:r w:rsidRPr="00DE5618">
        <w:rPr>
          <w:sz w:val="24"/>
          <w:szCs w:val="24"/>
        </w:rPr>
        <w:t>μm</w:t>
      </w:r>
      <w:proofErr w:type="spellEnd"/>
      <w:r w:rsidRPr="00DE5618">
        <w:rPr>
          <w:sz w:val="24"/>
          <w:szCs w:val="24"/>
        </w:rPr>
        <w:t xml:space="preserve"> powered sample of ilmenite will be added a solution of EDTA, reaching </w:t>
      </w:r>
      <w:r w:rsidRPr="00DE5618">
        <w:rPr>
          <w:color w:val="1F1F1F"/>
          <w:sz w:val="24"/>
          <w:szCs w:val="24"/>
        </w:rPr>
        <w:t>94.8% at a solution pH of 1.68 and a hydrolysis time of 150 min.</w:t>
      </w:r>
      <w:r w:rsidRPr="00DE5618">
        <w:rPr>
          <w:sz w:val="24"/>
          <w:szCs w:val="24"/>
        </w:rPr>
        <w:t>, to enhance the chelating action.</w:t>
      </w:r>
      <w:r w:rsidRPr="00DE5618">
        <w:rPr>
          <w:color w:val="1F1F1F"/>
          <w:sz w:val="24"/>
          <w:szCs w:val="24"/>
        </w:rPr>
        <w:t xml:space="preserve"> Under the experimental conditions, the hydrolysis of Fe</w:t>
      </w:r>
      <w:r w:rsidRPr="00DE5618">
        <w:rPr>
          <w:color w:val="1F1F1F"/>
          <w:sz w:val="24"/>
          <w:szCs w:val="24"/>
          <w:vertAlign w:val="superscript"/>
        </w:rPr>
        <w:t>3+</w:t>
      </w:r>
      <w:r w:rsidRPr="00DE5618">
        <w:rPr>
          <w:color w:val="1F1F1F"/>
          <w:sz w:val="24"/>
          <w:szCs w:val="24"/>
        </w:rPr>
        <w:t> was restrained by EDTA addition into the solution. The TiO</w:t>
      </w:r>
      <w:r w:rsidRPr="00DE5618">
        <w:rPr>
          <w:color w:val="1F1F1F"/>
          <w:sz w:val="24"/>
          <w:szCs w:val="24"/>
          <w:vertAlign w:val="subscript"/>
        </w:rPr>
        <w:t>2</w:t>
      </w:r>
      <w:r w:rsidRPr="00DE5618">
        <w:rPr>
          <w:color w:val="1F1F1F"/>
          <w:sz w:val="24"/>
          <w:szCs w:val="24"/>
        </w:rPr>
        <w:t> content of the product rose an increase of the EDTA/Fe</w:t>
      </w:r>
      <w:r w:rsidRPr="00DE5618">
        <w:rPr>
          <w:color w:val="1F1F1F"/>
          <w:sz w:val="24"/>
          <w:szCs w:val="24"/>
          <w:vertAlign w:val="superscript"/>
        </w:rPr>
        <w:t>3+</w:t>
      </w:r>
      <w:r w:rsidRPr="00DE5618">
        <w:rPr>
          <w:color w:val="1F1F1F"/>
          <w:sz w:val="24"/>
          <w:szCs w:val="24"/>
        </w:rPr>
        <w:t> </w:t>
      </w:r>
      <w:hyperlink r:id="rId15" w:tooltip="Learn more about molar ratio from ScienceDirect's AI-generated Topic Pages" w:history="1">
        <w:r w:rsidRPr="00DE5618">
          <w:rPr>
            <w:rStyle w:val="Hyperlink"/>
            <w:color w:val="1F1F1F"/>
            <w:sz w:val="24"/>
            <w:szCs w:val="24"/>
          </w:rPr>
          <w:t>molar ratio</w:t>
        </w:r>
      </w:hyperlink>
      <w:r w:rsidRPr="00DE5618">
        <w:rPr>
          <w:color w:val="1F1F1F"/>
          <w:sz w:val="24"/>
          <w:szCs w:val="24"/>
        </w:rPr>
        <w:t>, yielding a purity of 99.9% TiO</w:t>
      </w:r>
      <w:r w:rsidRPr="00DE5618">
        <w:rPr>
          <w:color w:val="1F1F1F"/>
          <w:sz w:val="24"/>
          <w:szCs w:val="24"/>
          <w:vertAlign w:val="subscript"/>
        </w:rPr>
        <w:t>2</w:t>
      </w:r>
      <w:r w:rsidRPr="00DE5618">
        <w:rPr>
          <w:color w:val="1F1F1F"/>
          <w:sz w:val="24"/>
          <w:szCs w:val="24"/>
        </w:rPr>
        <w:t xml:space="preserve"> as the ratio </w:t>
      </w:r>
    </w:p>
    <w:p w14:paraId="583138B0" w14:textId="46A53B5E" w:rsidR="00DE5618" w:rsidRDefault="00DE5618" w:rsidP="00DE5618">
      <w:pPr>
        <w:spacing w:line="360" w:lineRule="auto"/>
        <w:jc w:val="both"/>
        <w:rPr>
          <w:color w:val="1F1F1F"/>
          <w:sz w:val="24"/>
          <w:szCs w:val="24"/>
        </w:rPr>
      </w:pPr>
      <w:r w:rsidRPr="00DE5618">
        <w:rPr>
          <w:color w:val="1F1F1F"/>
          <w:sz w:val="24"/>
          <w:szCs w:val="24"/>
        </w:rPr>
        <w:t>increased to 3. EDTA addition reduced the initiation of TiO</w:t>
      </w:r>
      <w:r w:rsidRPr="00DE5618">
        <w:rPr>
          <w:color w:val="1F1F1F"/>
          <w:sz w:val="24"/>
          <w:szCs w:val="24"/>
          <w:vertAlign w:val="superscript"/>
        </w:rPr>
        <w:t>2+</w:t>
      </w:r>
      <w:r w:rsidRPr="00DE5618">
        <w:rPr>
          <w:color w:val="1F1F1F"/>
          <w:sz w:val="24"/>
          <w:szCs w:val="24"/>
        </w:rPr>
        <w:t xml:space="preserve"> hydrolysis and the required amount of deionized washing water because larger meta-titanic acid grains </w:t>
      </w:r>
      <w:r w:rsidRPr="00DE5618">
        <w:rPr>
          <w:color w:val="1F1F1F"/>
          <w:sz w:val="24"/>
          <w:szCs w:val="24"/>
        </w:rPr>
        <w:lastRenderedPageBreak/>
        <w:t>were produced which were</w:t>
      </w:r>
      <w:r w:rsidR="00375E97">
        <w:rPr>
          <w:color w:val="1F1F1F"/>
          <w:sz w:val="24"/>
          <w:szCs w:val="24"/>
        </w:rPr>
        <w:t xml:space="preserve"> easily filtrated a</w:t>
      </w:r>
      <w:r w:rsidR="00D81A3B">
        <w:rPr>
          <w:color w:val="1F1F1F"/>
          <w:sz w:val="24"/>
          <w:szCs w:val="24"/>
        </w:rPr>
        <w:t>nd washed [17</w:t>
      </w:r>
      <w:r w:rsidRPr="00DE5618">
        <w:rPr>
          <w:color w:val="1F1F1F"/>
          <w:sz w:val="24"/>
          <w:szCs w:val="24"/>
        </w:rPr>
        <w:t>].</w:t>
      </w:r>
    </w:p>
    <w:p w14:paraId="7ED1EA8F" w14:textId="77777777" w:rsidR="004D6388" w:rsidRDefault="004D6388" w:rsidP="00DE5618">
      <w:pPr>
        <w:spacing w:line="360" w:lineRule="auto"/>
        <w:jc w:val="both"/>
        <w:rPr>
          <w:color w:val="1F1F1F"/>
          <w:sz w:val="24"/>
          <w:szCs w:val="24"/>
        </w:rPr>
      </w:pPr>
    </w:p>
    <w:p w14:paraId="25108CB3" w14:textId="0B7E2436" w:rsidR="004D6388" w:rsidRPr="00BC327A" w:rsidRDefault="004D6388" w:rsidP="00DE5618">
      <w:pPr>
        <w:spacing w:line="360" w:lineRule="auto"/>
        <w:jc w:val="both"/>
        <w:rPr>
          <w:color w:val="1F1F1F"/>
          <w:sz w:val="24"/>
          <w:szCs w:val="24"/>
        </w:rPr>
      </w:pPr>
      <w:r>
        <w:rPr>
          <w:color w:val="1F1F1F"/>
          <w:sz w:val="24"/>
          <w:szCs w:val="24"/>
        </w:rPr>
        <w:t xml:space="preserve">4.4 Extraction of </w:t>
      </w:r>
      <w:r w:rsidRPr="00DE5618">
        <w:rPr>
          <w:color w:val="1F1F1F"/>
          <w:sz w:val="24"/>
          <w:szCs w:val="24"/>
        </w:rPr>
        <w:t>TiO</w:t>
      </w:r>
      <w:r w:rsidRPr="00DE5618">
        <w:rPr>
          <w:color w:val="1F1F1F"/>
          <w:sz w:val="24"/>
          <w:szCs w:val="24"/>
          <w:vertAlign w:val="subscript"/>
        </w:rPr>
        <w:t>2</w:t>
      </w:r>
      <w:r w:rsidR="00BC327A">
        <w:rPr>
          <w:color w:val="1F1F1F"/>
          <w:sz w:val="24"/>
          <w:szCs w:val="24"/>
          <w:vertAlign w:val="subscript"/>
        </w:rPr>
        <w:t xml:space="preserve"> </w:t>
      </w:r>
      <w:r w:rsidR="00BC327A">
        <w:rPr>
          <w:color w:val="1F1F1F"/>
          <w:sz w:val="24"/>
          <w:szCs w:val="24"/>
        </w:rPr>
        <w:t>using sulfate process</w:t>
      </w:r>
    </w:p>
    <w:p w14:paraId="2EEE0128" w14:textId="538E4A19" w:rsidR="00C34200" w:rsidRPr="00C34200" w:rsidRDefault="00C34200" w:rsidP="00A02876">
      <w:pPr>
        <w:spacing w:line="360" w:lineRule="auto"/>
        <w:jc w:val="both"/>
        <w:rPr>
          <w:color w:val="1F1F1F"/>
          <w:sz w:val="24"/>
          <w:szCs w:val="24"/>
        </w:rPr>
      </w:pPr>
      <w:r w:rsidRPr="00C34200">
        <w:rPr>
          <w:color w:val="1F1F1F"/>
          <w:sz w:val="24"/>
          <w:szCs w:val="24"/>
        </w:rPr>
        <w:t>In the sulf</w:t>
      </w:r>
      <w:r>
        <w:rPr>
          <w:color w:val="1F1F1F"/>
          <w:sz w:val="24"/>
          <w:szCs w:val="24"/>
        </w:rPr>
        <w:t xml:space="preserve">ate process, </w:t>
      </w:r>
      <w:proofErr w:type="spellStart"/>
      <w:r>
        <w:rPr>
          <w:color w:val="1F1F1F"/>
          <w:sz w:val="24"/>
          <w:szCs w:val="24"/>
        </w:rPr>
        <w:t>ilmenite</w:t>
      </w:r>
      <w:proofErr w:type="spellEnd"/>
      <w:r>
        <w:rPr>
          <w:color w:val="1F1F1F"/>
          <w:sz w:val="24"/>
          <w:szCs w:val="24"/>
        </w:rPr>
        <w:t xml:space="preserve"> (FeTiO3</w:t>
      </w:r>
      <w:proofErr w:type="gramStart"/>
      <w:r>
        <w:rPr>
          <w:color w:val="1F1F1F"/>
          <w:sz w:val="24"/>
          <w:szCs w:val="24"/>
        </w:rPr>
        <w:t>)</w:t>
      </w:r>
      <w:r w:rsidRPr="00C34200">
        <w:rPr>
          <w:color w:val="1F1F1F"/>
          <w:sz w:val="24"/>
          <w:szCs w:val="24"/>
        </w:rPr>
        <w:t>,</w:t>
      </w:r>
      <w:proofErr w:type="gramEnd"/>
      <w:r w:rsidRPr="00C34200">
        <w:rPr>
          <w:color w:val="1F1F1F"/>
          <w:sz w:val="24"/>
          <w:szCs w:val="24"/>
        </w:rPr>
        <w:t xml:space="preserve"> is used. It is treated with concentrated sulfuric acid (H2SO4) and the titanium oxygen sulfate (TiOSO4) is selectively extracted and converted into titanium dioxide [18].</w:t>
      </w:r>
    </w:p>
    <w:p w14:paraId="56205A33" w14:textId="4F03C7D3" w:rsidR="004D6388" w:rsidRDefault="00A02876" w:rsidP="00DE5618">
      <w:pPr>
        <w:spacing w:line="360" w:lineRule="auto"/>
        <w:jc w:val="both"/>
        <w:rPr>
          <w:color w:val="1F1F1F"/>
          <w:sz w:val="24"/>
          <w:szCs w:val="24"/>
        </w:rPr>
      </w:pPr>
      <w:r w:rsidRPr="00A02876">
        <w:rPr>
          <w:color w:val="1F1F1F"/>
          <w:sz w:val="24"/>
          <w:szCs w:val="24"/>
        </w:rPr>
        <w:t xml:space="preserve">The process can be categorized into four main stages, namely, acid digestion, hydrolysis, calcination and post-treatment. In short, the initial step of the process involves converting the raw material, </w:t>
      </w:r>
      <w:proofErr w:type="spellStart"/>
      <w:r w:rsidRPr="00A02876">
        <w:rPr>
          <w:color w:val="1F1F1F"/>
          <w:sz w:val="24"/>
          <w:szCs w:val="24"/>
        </w:rPr>
        <w:t>ilmenite</w:t>
      </w:r>
      <w:proofErr w:type="spellEnd"/>
      <w:r w:rsidRPr="00A02876">
        <w:rPr>
          <w:color w:val="1F1F1F"/>
          <w:sz w:val="24"/>
          <w:szCs w:val="24"/>
        </w:rPr>
        <w:t>, into titanium-</w:t>
      </w:r>
      <w:proofErr w:type="spellStart"/>
      <w:r w:rsidRPr="00A02876">
        <w:rPr>
          <w:color w:val="1F1F1F"/>
          <w:sz w:val="24"/>
          <w:szCs w:val="24"/>
        </w:rPr>
        <w:t>sulphate</w:t>
      </w:r>
      <w:proofErr w:type="spellEnd"/>
      <w:r w:rsidRPr="00A02876">
        <w:rPr>
          <w:color w:val="1F1F1F"/>
          <w:sz w:val="24"/>
          <w:szCs w:val="24"/>
        </w:rPr>
        <w:t xml:space="preserve"> through acid digestion. The resulting compound is then </w:t>
      </w:r>
      <w:proofErr w:type="spellStart"/>
      <w:r w:rsidRPr="00A02876">
        <w:rPr>
          <w:color w:val="1F1F1F"/>
          <w:sz w:val="24"/>
          <w:szCs w:val="24"/>
        </w:rPr>
        <w:t>hydrolysed</w:t>
      </w:r>
      <w:proofErr w:type="spellEnd"/>
      <w:r w:rsidRPr="00A02876">
        <w:rPr>
          <w:color w:val="1F1F1F"/>
          <w:sz w:val="24"/>
          <w:szCs w:val="24"/>
        </w:rPr>
        <w:t xml:space="preserve"> to yield hydrous </w:t>
      </w:r>
      <w:proofErr w:type="spellStart"/>
      <w:proofErr w:type="gramStart"/>
      <w:r w:rsidRPr="00A02876">
        <w:rPr>
          <w:color w:val="1F1F1F"/>
          <w:sz w:val="24"/>
          <w:szCs w:val="24"/>
        </w:rPr>
        <w:t>titania</w:t>
      </w:r>
      <w:proofErr w:type="spellEnd"/>
      <w:proofErr w:type="gramEnd"/>
      <w:r w:rsidRPr="00A02876">
        <w:rPr>
          <w:color w:val="1F1F1F"/>
          <w:sz w:val="24"/>
          <w:szCs w:val="24"/>
        </w:rPr>
        <w:t>, TiO2·H2O. Finally, the hydrated form is subjected to ca</w:t>
      </w:r>
      <w:r w:rsidR="005A6E70">
        <w:rPr>
          <w:color w:val="1F1F1F"/>
          <w:sz w:val="24"/>
          <w:szCs w:val="24"/>
        </w:rPr>
        <w:t>lcination to form TiO2 [11</w:t>
      </w:r>
      <w:r w:rsidRPr="00A02876">
        <w:rPr>
          <w:color w:val="1F1F1F"/>
          <w:sz w:val="24"/>
          <w:szCs w:val="24"/>
        </w:rPr>
        <w:t>].</w:t>
      </w:r>
    </w:p>
    <w:p w14:paraId="323136D0" w14:textId="77777777" w:rsidR="004D6388" w:rsidRPr="00562CD2" w:rsidRDefault="004D6388" w:rsidP="00DE5618">
      <w:pPr>
        <w:spacing w:line="360" w:lineRule="auto"/>
        <w:jc w:val="both"/>
        <w:rPr>
          <w:sz w:val="24"/>
          <w:szCs w:val="24"/>
        </w:rPr>
      </w:pPr>
    </w:p>
    <w:p w14:paraId="73589765" w14:textId="7DC8CFFE" w:rsidR="00DE5618" w:rsidRDefault="004D6388" w:rsidP="00DE5618">
      <w:pPr>
        <w:spacing w:line="360" w:lineRule="auto"/>
        <w:jc w:val="both"/>
        <w:rPr>
          <w:sz w:val="24"/>
          <w:szCs w:val="24"/>
        </w:rPr>
      </w:pPr>
      <w:r>
        <w:rPr>
          <w:sz w:val="24"/>
          <w:szCs w:val="24"/>
        </w:rPr>
        <w:t>4.5</w:t>
      </w:r>
      <w:r w:rsidR="00DE5618" w:rsidRPr="001B02F3">
        <w:rPr>
          <w:sz w:val="24"/>
          <w:szCs w:val="24"/>
        </w:rPr>
        <w:t xml:space="preserve"> Characterization</w:t>
      </w:r>
    </w:p>
    <w:p w14:paraId="28B4E744" w14:textId="77777777" w:rsidR="00DE5618" w:rsidRPr="001B02F3" w:rsidRDefault="00DE5618" w:rsidP="00DE5618">
      <w:pPr>
        <w:spacing w:line="360" w:lineRule="auto"/>
        <w:jc w:val="both"/>
        <w:rPr>
          <w:sz w:val="24"/>
          <w:szCs w:val="24"/>
        </w:rPr>
      </w:pPr>
    </w:p>
    <w:p w14:paraId="3F18F2FF" w14:textId="203ADE4F" w:rsidR="00DE5618" w:rsidRPr="001B02F3" w:rsidRDefault="004D6388" w:rsidP="00DE5618">
      <w:pPr>
        <w:spacing w:line="360" w:lineRule="auto"/>
        <w:jc w:val="both"/>
        <w:rPr>
          <w:sz w:val="24"/>
          <w:szCs w:val="24"/>
        </w:rPr>
      </w:pPr>
      <w:r>
        <w:rPr>
          <w:sz w:val="24"/>
          <w:szCs w:val="24"/>
        </w:rPr>
        <w:t>4.5</w:t>
      </w:r>
      <w:r w:rsidR="00DE5618" w:rsidRPr="001B02F3">
        <w:rPr>
          <w:sz w:val="24"/>
          <w:szCs w:val="24"/>
        </w:rPr>
        <w:t>.1 Optical Microscopic Analysis.</w:t>
      </w:r>
    </w:p>
    <w:p w14:paraId="3B2EEB91" w14:textId="77777777" w:rsidR="00DE5618" w:rsidRDefault="00DE5618" w:rsidP="00DE5618">
      <w:pPr>
        <w:spacing w:line="360" w:lineRule="auto"/>
        <w:jc w:val="both"/>
        <w:rPr>
          <w:sz w:val="24"/>
          <w:szCs w:val="24"/>
        </w:rPr>
      </w:pPr>
      <w:r w:rsidRPr="001B02F3">
        <w:rPr>
          <w:sz w:val="24"/>
          <w:szCs w:val="24"/>
        </w:rPr>
        <w:t xml:space="preserve">All the samples before and after the electromagnetic separation will be analyzed by Optical Microscope. The ilmenite and other nonmagnetic minerals will be identified and the results will be demonstrating the efficacy of the electromagnetic separation. Further, removal of clay fraction and the contamination level of Fe-Al coating can be observed. </w:t>
      </w:r>
    </w:p>
    <w:p w14:paraId="120FE5BB" w14:textId="77777777" w:rsidR="00DE5618" w:rsidRPr="001B02F3" w:rsidRDefault="00DE5618" w:rsidP="00DE5618">
      <w:pPr>
        <w:spacing w:line="360" w:lineRule="auto"/>
        <w:jc w:val="both"/>
        <w:rPr>
          <w:sz w:val="24"/>
          <w:szCs w:val="24"/>
        </w:rPr>
      </w:pPr>
    </w:p>
    <w:p w14:paraId="06ECF86D" w14:textId="1006D35E" w:rsidR="00DE5618" w:rsidRPr="001B02F3" w:rsidRDefault="004D6388" w:rsidP="00DE5618">
      <w:pPr>
        <w:spacing w:line="360" w:lineRule="auto"/>
        <w:jc w:val="both"/>
        <w:rPr>
          <w:sz w:val="24"/>
          <w:szCs w:val="24"/>
        </w:rPr>
      </w:pPr>
      <w:r>
        <w:rPr>
          <w:sz w:val="24"/>
          <w:szCs w:val="24"/>
        </w:rPr>
        <w:t>4.5</w:t>
      </w:r>
      <w:r w:rsidR="00DE5618" w:rsidRPr="001B02F3">
        <w:rPr>
          <w:sz w:val="24"/>
          <w:szCs w:val="24"/>
        </w:rPr>
        <w:t>.2 X-ray fluorescence (XRF) Analysis</w:t>
      </w:r>
    </w:p>
    <w:p w14:paraId="4C0317A2" w14:textId="77777777" w:rsidR="00DE5618" w:rsidRPr="001B02F3" w:rsidRDefault="00DE5618" w:rsidP="00DE5618">
      <w:pPr>
        <w:spacing w:line="360" w:lineRule="auto"/>
        <w:jc w:val="both"/>
        <w:rPr>
          <w:sz w:val="24"/>
          <w:szCs w:val="24"/>
        </w:rPr>
      </w:pPr>
      <w:bookmarkStart w:id="20" w:name="_Hlk179711241"/>
      <w:r w:rsidRPr="001B02F3">
        <w:rPr>
          <w:sz w:val="24"/>
          <w:szCs w:val="24"/>
        </w:rPr>
        <w:t xml:space="preserve">X-ray fluorescence (XRF) </w:t>
      </w:r>
      <w:bookmarkEnd w:id="20"/>
      <w:r w:rsidRPr="001B02F3">
        <w:rPr>
          <w:sz w:val="24"/>
          <w:szCs w:val="24"/>
        </w:rPr>
        <w:t>analysis</w:t>
      </w:r>
      <w:r w:rsidRPr="001B02F3">
        <w:rPr>
          <w:sz w:val="24"/>
          <w:szCs w:val="24"/>
          <w:highlight w:val="white"/>
        </w:rPr>
        <w:t xml:space="preserve"> will be conducted to determine the chemical composition the samples. Samples </w:t>
      </w:r>
      <w:r w:rsidRPr="001B02F3">
        <w:rPr>
          <w:sz w:val="24"/>
          <w:szCs w:val="24"/>
        </w:rPr>
        <w:t>before and after the electromagnetic separation, after the Al</w:t>
      </w:r>
      <w:r w:rsidRPr="001B02F3">
        <w:rPr>
          <w:sz w:val="24"/>
          <w:szCs w:val="24"/>
          <w:vertAlign w:val="subscript"/>
        </w:rPr>
        <w:t>2</w:t>
      </w:r>
      <w:r w:rsidRPr="001B02F3">
        <w:rPr>
          <w:sz w:val="24"/>
          <w:szCs w:val="24"/>
        </w:rPr>
        <w:t>O</w:t>
      </w:r>
      <w:r w:rsidRPr="001B02F3">
        <w:rPr>
          <w:sz w:val="24"/>
          <w:szCs w:val="24"/>
          <w:vertAlign w:val="subscript"/>
        </w:rPr>
        <w:t>3</w:t>
      </w:r>
      <w:r w:rsidRPr="001B02F3">
        <w:rPr>
          <w:sz w:val="24"/>
          <w:szCs w:val="24"/>
        </w:rPr>
        <w:t xml:space="preserve"> removal treatment and after TiO</w:t>
      </w:r>
      <w:r w:rsidRPr="001B02F3">
        <w:rPr>
          <w:sz w:val="24"/>
          <w:szCs w:val="24"/>
          <w:vertAlign w:val="subscript"/>
        </w:rPr>
        <w:t>2</w:t>
      </w:r>
      <w:r w:rsidRPr="001B02F3">
        <w:rPr>
          <w:sz w:val="24"/>
          <w:szCs w:val="24"/>
        </w:rPr>
        <w:t xml:space="preserve"> extraction will be analyzed with the XRF analysis. </w:t>
      </w:r>
    </w:p>
    <w:p w14:paraId="19396D92" w14:textId="77777777" w:rsidR="00DE5618" w:rsidRPr="001B02F3" w:rsidRDefault="00DE5618" w:rsidP="00DE5618">
      <w:pPr>
        <w:spacing w:line="360" w:lineRule="auto"/>
        <w:jc w:val="both"/>
        <w:rPr>
          <w:sz w:val="24"/>
          <w:szCs w:val="24"/>
        </w:rPr>
      </w:pPr>
    </w:p>
    <w:p w14:paraId="4B2D3F6C" w14:textId="027C8A4A" w:rsidR="00DE5618" w:rsidRPr="001B02F3" w:rsidRDefault="004D6388" w:rsidP="00DE5618">
      <w:pPr>
        <w:spacing w:line="360" w:lineRule="auto"/>
        <w:jc w:val="both"/>
        <w:rPr>
          <w:sz w:val="24"/>
          <w:szCs w:val="24"/>
        </w:rPr>
      </w:pPr>
      <w:r>
        <w:rPr>
          <w:sz w:val="24"/>
          <w:szCs w:val="24"/>
        </w:rPr>
        <w:t>4.5</w:t>
      </w:r>
      <w:r w:rsidR="00DE5618" w:rsidRPr="001B02F3">
        <w:rPr>
          <w:sz w:val="24"/>
          <w:szCs w:val="24"/>
        </w:rPr>
        <w:t>.3. X-ray diffraction (XRD) Analysis</w:t>
      </w:r>
    </w:p>
    <w:p w14:paraId="21E6F3B8" w14:textId="77777777" w:rsidR="00DE5618" w:rsidRPr="001B02F3" w:rsidRDefault="00DE5618" w:rsidP="00DE5618">
      <w:pPr>
        <w:spacing w:line="360" w:lineRule="auto"/>
        <w:jc w:val="both"/>
        <w:rPr>
          <w:sz w:val="24"/>
          <w:szCs w:val="24"/>
        </w:rPr>
      </w:pPr>
      <w:r w:rsidRPr="001B02F3">
        <w:rPr>
          <w:sz w:val="24"/>
          <w:szCs w:val="24"/>
        </w:rPr>
        <w:t>X-ray diffraction (XRD) Analysis is used to explain the crystallinity and the different mineral phases. Hence, samples</w:t>
      </w:r>
      <w:r w:rsidRPr="001B02F3">
        <w:rPr>
          <w:sz w:val="24"/>
          <w:szCs w:val="24"/>
          <w:highlight w:val="white"/>
        </w:rPr>
        <w:t xml:space="preserve"> </w:t>
      </w:r>
      <w:r w:rsidRPr="001B02F3">
        <w:rPr>
          <w:sz w:val="24"/>
          <w:szCs w:val="24"/>
        </w:rPr>
        <w:t>before and after the electromagnetic separation, after the Al</w:t>
      </w:r>
      <w:r w:rsidRPr="001B02F3">
        <w:rPr>
          <w:sz w:val="24"/>
          <w:szCs w:val="24"/>
          <w:vertAlign w:val="subscript"/>
        </w:rPr>
        <w:t>2</w:t>
      </w:r>
      <w:r w:rsidRPr="001B02F3">
        <w:rPr>
          <w:sz w:val="24"/>
          <w:szCs w:val="24"/>
        </w:rPr>
        <w:t>O</w:t>
      </w:r>
      <w:r w:rsidRPr="001B02F3">
        <w:rPr>
          <w:sz w:val="24"/>
          <w:szCs w:val="24"/>
          <w:vertAlign w:val="subscript"/>
        </w:rPr>
        <w:t>3</w:t>
      </w:r>
      <w:r w:rsidRPr="001B02F3">
        <w:rPr>
          <w:sz w:val="24"/>
          <w:szCs w:val="24"/>
        </w:rPr>
        <w:t xml:space="preserve"> removal treatment and after TiO</w:t>
      </w:r>
      <w:r w:rsidRPr="001B02F3">
        <w:rPr>
          <w:sz w:val="24"/>
          <w:szCs w:val="24"/>
          <w:vertAlign w:val="subscript"/>
        </w:rPr>
        <w:t>2</w:t>
      </w:r>
      <w:r w:rsidRPr="001B02F3">
        <w:rPr>
          <w:sz w:val="24"/>
          <w:szCs w:val="24"/>
        </w:rPr>
        <w:t xml:space="preserve"> extraction will be analyzed with the XRD analysis.</w:t>
      </w:r>
    </w:p>
    <w:p w14:paraId="34209962" w14:textId="77777777" w:rsidR="00DE5618" w:rsidRDefault="00DE5618" w:rsidP="00DE5618">
      <w:pPr>
        <w:spacing w:line="360" w:lineRule="auto"/>
        <w:jc w:val="both"/>
      </w:pPr>
    </w:p>
    <w:p w14:paraId="61A91FA3" w14:textId="77777777" w:rsidR="00DE5618" w:rsidRDefault="00DE5618" w:rsidP="00DE5618">
      <w:pPr>
        <w:spacing w:line="360" w:lineRule="auto"/>
        <w:jc w:val="both"/>
        <w:sectPr w:rsidR="00DE5618" w:rsidSect="00F10C6C">
          <w:headerReference w:type="default" r:id="rId16"/>
          <w:pgSz w:w="11906" w:h="16838" w:code="9"/>
          <w:pgMar w:top="1267" w:right="1440" w:bottom="1267" w:left="2160" w:header="1440" w:footer="720" w:gutter="0"/>
          <w:cols w:space="720"/>
          <w:docGrid w:linePitch="360"/>
        </w:sectPr>
      </w:pPr>
    </w:p>
    <w:p w14:paraId="33DF6697" w14:textId="77777777" w:rsidR="006A0A71" w:rsidRDefault="006A0A71" w:rsidP="006A0A71">
      <w:pPr>
        <w:pStyle w:val="Heading1"/>
        <w:spacing w:line="120" w:lineRule="auto"/>
        <w:rPr>
          <w:rFonts w:ascii="Times New Roman" w:hAnsi="Times New Roman" w:cs="Times New Roman"/>
          <w:b/>
          <w:bCs/>
          <w:color w:val="auto"/>
          <w:sz w:val="28"/>
          <w:szCs w:val="28"/>
        </w:rPr>
      </w:pPr>
      <w:bookmarkStart w:id="21" w:name="_Toc180251245"/>
      <w:bookmarkStart w:id="22" w:name="_Toc180251409"/>
    </w:p>
    <w:p w14:paraId="71E63C71" w14:textId="77777777" w:rsidR="006A0A71" w:rsidRDefault="00E4468E" w:rsidP="006A0A71">
      <w:pPr>
        <w:pStyle w:val="Heading1"/>
        <w:spacing w:line="120" w:lineRule="auto"/>
        <w:jc w:val="right"/>
        <w:rPr>
          <w:rFonts w:ascii="Times New Roman" w:hAnsi="Times New Roman" w:cs="Times New Roman"/>
          <w:b/>
          <w:bCs/>
          <w:color w:val="auto"/>
          <w:sz w:val="28"/>
          <w:szCs w:val="28"/>
        </w:rPr>
      </w:pPr>
      <w:r w:rsidRPr="00C361AB">
        <w:rPr>
          <w:rFonts w:ascii="Times New Roman" w:hAnsi="Times New Roman" w:cs="Times New Roman"/>
          <w:b/>
          <w:bCs/>
          <w:color w:val="auto"/>
          <w:sz w:val="28"/>
          <w:szCs w:val="28"/>
        </w:rPr>
        <w:t xml:space="preserve">Section </w:t>
      </w:r>
      <w:r>
        <w:rPr>
          <w:rFonts w:ascii="Times New Roman" w:hAnsi="Times New Roman" w:cs="Times New Roman"/>
          <w:b/>
          <w:bCs/>
          <w:color w:val="auto"/>
          <w:sz w:val="28"/>
          <w:szCs w:val="28"/>
        </w:rPr>
        <w:t>5</w:t>
      </w:r>
      <w:bookmarkStart w:id="23" w:name="_Toc180251246"/>
      <w:bookmarkStart w:id="24" w:name="_Toc180251410"/>
      <w:bookmarkEnd w:id="21"/>
      <w:bookmarkEnd w:id="22"/>
    </w:p>
    <w:p w14:paraId="2ECC7ED9" w14:textId="28A9A2E7" w:rsidR="00E4468E" w:rsidRDefault="00E4468E" w:rsidP="006A0A71">
      <w:pPr>
        <w:pStyle w:val="Heading1"/>
        <w:spacing w:line="120" w:lineRule="auto"/>
        <w:jc w:val="right"/>
        <w:rPr>
          <w:rFonts w:ascii="Times New Roman" w:hAnsi="Times New Roman" w:cs="Times New Roman"/>
          <w:b/>
          <w:bCs/>
          <w:color w:val="auto"/>
          <w:sz w:val="28"/>
          <w:szCs w:val="28"/>
        </w:rPr>
      </w:pPr>
      <w:r w:rsidRPr="00E4468E">
        <w:rPr>
          <w:rFonts w:ascii="Times New Roman" w:hAnsi="Times New Roman" w:cs="Times New Roman"/>
          <w:b/>
          <w:bCs/>
          <w:color w:val="auto"/>
          <w:sz w:val="28"/>
          <w:szCs w:val="28"/>
        </w:rPr>
        <w:t>Work Plan and Resource Requirements</w:t>
      </w:r>
      <w:bookmarkEnd w:id="23"/>
      <w:bookmarkEnd w:id="24"/>
    </w:p>
    <w:p w14:paraId="762B1F0C" w14:textId="77777777" w:rsidR="00E4468E" w:rsidRDefault="00E4468E" w:rsidP="00E4468E"/>
    <w:p w14:paraId="2CF7559B" w14:textId="77777777" w:rsidR="006A0A71" w:rsidRDefault="006A0A71" w:rsidP="00E4468E"/>
    <w:p w14:paraId="64C5D825" w14:textId="77777777" w:rsidR="006A0A71" w:rsidRPr="00C361AB" w:rsidRDefault="006A0A71" w:rsidP="00E4468E"/>
    <w:p w14:paraId="6F5315DA" w14:textId="77777777" w:rsidR="00E4468E" w:rsidRDefault="00E4468E" w:rsidP="00E4468E"/>
    <w:tbl>
      <w:tblPr>
        <w:tblStyle w:val="TableGrid"/>
        <w:tblW w:w="9612" w:type="dxa"/>
        <w:tblInd w:w="-1062" w:type="dxa"/>
        <w:tblLook w:val="04A0" w:firstRow="1" w:lastRow="0" w:firstColumn="1" w:lastColumn="0" w:noHBand="0" w:noVBand="1"/>
      </w:tblPr>
      <w:tblGrid>
        <w:gridCol w:w="2480"/>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DE5618" w14:paraId="6C728698" w14:textId="77777777" w:rsidTr="0058674B">
        <w:trPr>
          <w:cantSplit/>
          <w:trHeight w:val="1962"/>
        </w:trPr>
        <w:tc>
          <w:tcPr>
            <w:tcW w:w="2480" w:type="dxa"/>
            <w:vAlign w:val="center"/>
          </w:tcPr>
          <w:p w14:paraId="617A4E32" w14:textId="77777777" w:rsidR="00DE5618" w:rsidRPr="002E0F2A" w:rsidRDefault="00DE5618" w:rsidP="00EF40E2">
            <w:pPr>
              <w:pStyle w:val="Heading2"/>
              <w:ind w:left="0" w:right="300"/>
              <w:jc w:val="center"/>
              <w:outlineLvl w:val="1"/>
              <w:rPr>
                <w:b w:val="0"/>
              </w:rPr>
            </w:pPr>
            <w:r w:rsidRPr="00252C18">
              <w:rPr>
                <w:b w:val="0"/>
              </w:rPr>
              <w:t>Research Activity</w:t>
            </w:r>
          </w:p>
        </w:tc>
        <w:tc>
          <w:tcPr>
            <w:tcW w:w="916" w:type="dxa"/>
            <w:gridSpan w:val="4"/>
            <w:textDirection w:val="btLr"/>
            <w:vAlign w:val="center"/>
          </w:tcPr>
          <w:p w14:paraId="2C16B3B3" w14:textId="77777777" w:rsidR="00DE5618" w:rsidRDefault="00DE5618" w:rsidP="00EF40E2">
            <w:pPr>
              <w:pStyle w:val="Heading2"/>
              <w:ind w:left="113"/>
              <w:jc w:val="center"/>
              <w:outlineLvl w:val="1"/>
              <w:rPr>
                <w:b w:val="0"/>
              </w:rPr>
            </w:pPr>
            <w:r w:rsidRPr="00281CFD">
              <w:rPr>
                <w:b w:val="0"/>
              </w:rPr>
              <w:t>November</w:t>
            </w:r>
          </w:p>
        </w:tc>
        <w:tc>
          <w:tcPr>
            <w:tcW w:w="888" w:type="dxa"/>
            <w:gridSpan w:val="4"/>
            <w:textDirection w:val="btLr"/>
            <w:vAlign w:val="center"/>
          </w:tcPr>
          <w:p w14:paraId="7DF8A434" w14:textId="77777777" w:rsidR="00DE5618" w:rsidRDefault="00DE5618" w:rsidP="00EF40E2">
            <w:pPr>
              <w:pStyle w:val="Heading2"/>
              <w:ind w:left="113"/>
              <w:jc w:val="center"/>
              <w:outlineLvl w:val="1"/>
              <w:rPr>
                <w:b w:val="0"/>
              </w:rPr>
            </w:pPr>
            <w:r w:rsidRPr="002E0F2A">
              <w:rPr>
                <w:b w:val="0"/>
              </w:rPr>
              <w:t>December</w:t>
            </w:r>
          </w:p>
        </w:tc>
        <w:tc>
          <w:tcPr>
            <w:tcW w:w="888" w:type="dxa"/>
            <w:gridSpan w:val="4"/>
            <w:textDirection w:val="btLr"/>
            <w:vAlign w:val="center"/>
          </w:tcPr>
          <w:p w14:paraId="46C05859" w14:textId="77777777" w:rsidR="00DE5618" w:rsidRDefault="00DE5618" w:rsidP="00EF40E2">
            <w:pPr>
              <w:pStyle w:val="Heading2"/>
              <w:ind w:left="113"/>
              <w:jc w:val="center"/>
              <w:outlineLvl w:val="1"/>
              <w:rPr>
                <w:b w:val="0"/>
              </w:rPr>
            </w:pPr>
            <w:r w:rsidRPr="002E0F2A">
              <w:rPr>
                <w:b w:val="0"/>
              </w:rPr>
              <w:t>January</w:t>
            </w:r>
          </w:p>
        </w:tc>
        <w:tc>
          <w:tcPr>
            <w:tcW w:w="888" w:type="dxa"/>
            <w:gridSpan w:val="4"/>
            <w:textDirection w:val="btLr"/>
            <w:vAlign w:val="center"/>
          </w:tcPr>
          <w:p w14:paraId="5C0A391A" w14:textId="77777777" w:rsidR="00DE5618" w:rsidRDefault="00DE5618" w:rsidP="00EF40E2">
            <w:pPr>
              <w:pStyle w:val="Heading2"/>
              <w:ind w:left="113"/>
              <w:jc w:val="center"/>
              <w:outlineLvl w:val="1"/>
              <w:rPr>
                <w:b w:val="0"/>
              </w:rPr>
            </w:pPr>
            <w:r w:rsidRPr="002E0F2A">
              <w:rPr>
                <w:b w:val="0"/>
              </w:rPr>
              <w:t>February</w:t>
            </w:r>
          </w:p>
        </w:tc>
        <w:tc>
          <w:tcPr>
            <w:tcW w:w="888" w:type="dxa"/>
            <w:gridSpan w:val="4"/>
            <w:textDirection w:val="btLr"/>
            <w:vAlign w:val="center"/>
          </w:tcPr>
          <w:p w14:paraId="0F3D946F" w14:textId="77777777" w:rsidR="00DE5618" w:rsidRDefault="00DE5618" w:rsidP="00EF40E2">
            <w:pPr>
              <w:pStyle w:val="Heading2"/>
              <w:ind w:left="113"/>
              <w:jc w:val="center"/>
              <w:outlineLvl w:val="1"/>
              <w:rPr>
                <w:b w:val="0"/>
              </w:rPr>
            </w:pPr>
            <w:r w:rsidRPr="002E0F2A">
              <w:rPr>
                <w:b w:val="0"/>
              </w:rPr>
              <w:t>March</w:t>
            </w:r>
          </w:p>
        </w:tc>
        <w:tc>
          <w:tcPr>
            <w:tcW w:w="888" w:type="dxa"/>
            <w:gridSpan w:val="4"/>
            <w:textDirection w:val="btLr"/>
            <w:vAlign w:val="center"/>
          </w:tcPr>
          <w:p w14:paraId="48740EB6" w14:textId="77777777" w:rsidR="00DE5618" w:rsidRDefault="00DE5618" w:rsidP="00EF40E2">
            <w:pPr>
              <w:pStyle w:val="Heading2"/>
              <w:ind w:left="113"/>
              <w:jc w:val="center"/>
              <w:outlineLvl w:val="1"/>
              <w:rPr>
                <w:b w:val="0"/>
              </w:rPr>
            </w:pPr>
            <w:r w:rsidRPr="002E0F2A">
              <w:rPr>
                <w:b w:val="0"/>
              </w:rPr>
              <w:t>April</w:t>
            </w:r>
          </w:p>
        </w:tc>
        <w:tc>
          <w:tcPr>
            <w:tcW w:w="888" w:type="dxa"/>
            <w:gridSpan w:val="4"/>
            <w:textDirection w:val="btLr"/>
            <w:vAlign w:val="center"/>
          </w:tcPr>
          <w:p w14:paraId="27653249" w14:textId="77777777" w:rsidR="00DE5618" w:rsidRDefault="00DE5618" w:rsidP="00EF40E2">
            <w:pPr>
              <w:pStyle w:val="Heading2"/>
              <w:ind w:left="113"/>
              <w:jc w:val="center"/>
              <w:outlineLvl w:val="1"/>
              <w:rPr>
                <w:b w:val="0"/>
              </w:rPr>
            </w:pPr>
            <w:r w:rsidRPr="002E0F2A">
              <w:rPr>
                <w:b w:val="0"/>
              </w:rPr>
              <w:t>May</w:t>
            </w:r>
          </w:p>
        </w:tc>
        <w:tc>
          <w:tcPr>
            <w:tcW w:w="888" w:type="dxa"/>
            <w:gridSpan w:val="4"/>
            <w:textDirection w:val="btLr"/>
            <w:vAlign w:val="center"/>
          </w:tcPr>
          <w:p w14:paraId="7046F003" w14:textId="77777777" w:rsidR="00DE5618" w:rsidRDefault="00DE5618" w:rsidP="00EF40E2">
            <w:pPr>
              <w:pStyle w:val="Heading2"/>
              <w:ind w:left="113"/>
              <w:jc w:val="center"/>
              <w:outlineLvl w:val="1"/>
              <w:rPr>
                <w:b w:val="0"/>
              </w:rPr>
            </w:pPr>
            <w:r w:rsidRPr="00281CFD">
              <w:rPr>
                <w:b w:val="0"/>
              </w:rPr>
              <w:t>June</w:t>
            </w:r>
          </w:p>
        </w:tc>
      </w:tr>
      <w:tr w:rsidR="00DE5618" w14:paraId="70916F75" w14:textId="77777777" w:rsidTr="0058674B">
        <w:tc>
          <w:tcPr>
            <w:tcW w:w="2480" w:type="dxa"/>
            <w:shd w:val="clear" w:color="auto" w:fill="auto"/>
          </w:tcPr>
          <w:p w14:paraId="00A25774" w14:textId="77777777" w:rsidR="00DE5618" w:rsidRDefault="00DE5618" w:rsidP="00EF40E2">
            <w:pPr>
              <w:pStyle w:val="Heading2"/>
              <w:ind w:left="0"/>
              <w:jc w:val="center"/>
              <w:outlineLvl w:val="1"/>
              <w:rPr>
                <w:b w:val="0"/>
              </w:rPr>
            </w:pPr>
            <w:r>
              <w:rPr>
                <w:b w:val="0"/>
              </w:rPr>
              <w:t>Topic selection and literature review.</w:t>
            </w:r>
          </w:p>
        </w:tc>
        <w:tc>
          <w:tcPr>
            <w:tcW w:w="236" w:type="dxa"/>
            <w:shd w:val="clear" w:color="auto" w:fill="BF8F00" w:themeFill="accent4" w:themeFillShade="BF"/>
          </w:tcPr>
          <w:p w14:paraId="6F01B5B5" w14:textId="77777777" w:rsidR="00DE5618" w:rsidRDefault="00DE5618" w:rsidP="00EF40E2">
            <w:pPr>
              <w:pStyle w:val="Heading2"/>
              <w:ind w:left="0"/>
              <w:outlineLvl w:val="1"/>
              <w:rPr>
                <w:b w:val="0"/>
              </w:rPr>
            </w:pPr>
          </w:p>
        </w:tc>
        <w:tc>
          <w:tcPr>
            <w:tcW w:w="236" w:type="dxa"/>
            <w:shd w:val="clear" w:color="auto" w:fill="BF8F00" w:themeFill="accent4" w:themeFillShade="BF"/>
          </w:tcPr>
          <w:p w14:paraId="2FA4E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4230B0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6B188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A99F9F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0168424"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AD8410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5429AB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36C9D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BE9B84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05096E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0EBACEFA"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A30E3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D65DD3B"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7E4D4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0ADE2C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9E29B6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56FA7F6"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78B6C6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ACA4B56"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DB90A9D"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ED92A4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C38191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F27A12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E5F5E6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BB505C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AAABEBC" w14:textId="77777777" w:rsidR="00DE5618" w:rsidRDefault="00DE5618" w:rsidP="00EF40E2">
            <w:pPr>
              <w:pStyle w:val="Heading2"/>
              <w:ind w:left="0"/>
              <w:outlineLvl w:val="1"/>
              <w:rPr>
                <w:b w:val="0"/>
              </w:rPr>
            </w:pPr>
          </w:p>
        </w:tc>
        <w:tc>
          <w:tcPr>
            <w:tcW w:w="0" w:type="auto"/>
            <w:shd w:val="clear" w:color="auto" w:fill="BF8F00" w:themeFill="accent4" w:themeFillShade="BF"/>
          </w:tcPr>
          <w:p w14:paraId="03643BA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50DA7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3DA09E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EBADABA" w14:textId="77777777" w:rsidR="00DE5618" w:rsidRDefault="00DE5618" w:rsidP="00EF40E2">
            <w:pPr>
              <w:pStyle w:val="Heading2"/>
              <w:ind w:left="0"/>
              <w:outlineLvl w:val="1"/>
              <w:rPr>
                <w:b w:val="0"/>
              </w:rPr>
            </w:pPr>
          </w:p>
        </w:tc>
        <w:tc>
          <w:tcPr>
            <w:tcW w:w="0" w:type="auto"/>
          </w:tcPr>
          <w:p w14:paraId="7165FC6A" w14:textId="77777777" w:rsidR="00DE5618" w:rsidRDefault="00DE5618" w:rsidP="00EF40E2">
            <w:pPr>
              <w:pStyle w:val="Heading2"/>
              <w:ind w:left="0"/>
              <w:outlineLvl w:val="1"/>
              <w:rPr>
                <w:b w:val="0"/>
              </w:rPr>
            </w:pPr>
          </w:p>
        </w:tc>
      </w:tr>
      <w:tr w:rsidR="00DE5618" w14:paraId="68F8C86E" w14:textId="77777777" w:rsidTr="0058674B">
        <w:tc>
          <w:tcPr>
            <w:tcW w:w="2480" w:type="dxa"/>
          </w:tcPr>
          <w:p w14:paraId="166DCC93" w14:textId="77777777" w:rsidR="00DE5618" w:rsidRDefault="00DE5618" w:rsidP="00EF40E2">
            <w:pPr>
              <w:pStyle w:val="Heading2"/>
              <w:ind w:left="0"/>
              <w:jc w:val="center"/>
              <w:outlineLvl w:val="1"/>
              <w:rPr>
                <w:b w:val="0"/>
              </w:rPr>
            </w:pPr>
            <w:r>
              <w:rPr>
                <w:b w:val="0"/>
              </w:rPr>
              <w:t>Sample collection and preparation.</w:t>
            </w:r>
          </w:p>
        </w:tc>
        <w:tc>
          <w:tcPr>
            <w:tcW w:w="236" w:type="dxa"/>
            <w:shd w:val="clear" w:color="auto" w:fill="auto"/>
          </w:tcPr>
          <w:p w14:paraId="0D4DDAA1" w14:textId="77777777" w:rsidR="00DE5618" w:rsidRDefault="00DE5618" w:rsidP="00EF40E2">
            <w:pPr>
              <w:pStyle w:val="Heading2"/>
              <w:ind w:left="0"/>
              <w:outlineLvl w:val="1"/>
              <w:rPr>
                <w:b w:val="0"/>
              </w:rPr>
            </w:pPr>
            <w:r>
              <w:rPr>
                <w:b w:val="0"/>
              </w:rPr>
              <w:t>ad</w:t>
            </w:r>
          </w:p>
        </w:tc>
        <w:tc>
          <w:tcPr>
            <w:tcW w:w="236" w:type="dxa"/>
            <w:shd w:val="clear" w:color="auto" w:fill="auto"/>
          </w:tcPr>
          <w:p w14:paraId="7EC900F1" w14:textId="77777777" w:rsidR="00DE5618" w:rsidRDefault="00DE5618" w:rsidP="00EF40E2">
            <w:pPr>
              <w:pStyle w:val="Heading2"/>
              <w:ind w:left="0"/>
              <w:outlineLvl w:val="1"/>
              <w:rPr>
                <w:b w:val="0"/>
              </w:rPr>
            </w:pPr>
          </w:p>
        </w:tc>
        <w:tc>
          <w:tcPr>
            <w:tcW w:w="0" w:type="auto"/>
            <w:shd w:val="clear" w:color="auto" w:fill="auto"/>
          </w:tcPr>
          <w:p w14:paraId="00360F12" w14:textId="77777777" w:rsidR="00DE5618" w:rsidRDefault="00DE5618" w:rsidP="00EF40E2">
            <w:pPr>
              <w:pStyle w:val="Heading2"/>
              <w:ind w:left="0"/>
              <w:outlineLvl w:val="1"/>
              <w:rPr>
                <w:b w:val="0"/>
              </w:rPr>
            </w:pPr>
          </w:p>
        </w:tc>
        <w:tc>
          <w:tcPr>
            <w:tcW w:w="0" w:type="auto"/>
            <w:shd w:val="clear" w:color="auto" w:fill="auto"/>
          </w:tcPr>
          <w:p w14:paraId="34ECE0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E6233B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866A8E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56A9364"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4A52544" w14:textId="77777777" w:rsidR="00DE5618" w:rsidRDefault="00DE5618" w:rsidP="00EF40E2">
            <w:pPr>
              <w:pStyle w:val="Heading2"/>
              <w:ind w:left="0"/>
              <w:outlineLvl w:val="1"/>
              <w:rPr>
                <w:b w:val="0"/>
              </w:rPr>
            </w:pPr>
          </w:p>
        </w:tc>
        <w:tc>
          <w:tcPr>
            <w:tcW w:w="0" w:type="auto"/>
            <w:shd w:val="clear" w:color="auto" w:fill="auto"/>
          </w:tcPr>
          <w:p w14:paraId="5E93758C" w14:textId="77777777" w:rsidR="00DE5618" w:rsidRDefault="00DE5618" w:rsidP="00EF40E2">
            <w:pPr>
              <w:pStyle w:val="Heading2"/>
              <w:ind w:left="0"/>
              <w:outlineLvl w:val="1"/>
              <w:rPr>
                <w:b w:val="0"/>
              </w:rPr>
            </w:pPr>
          </w:p>
        </w:tc>
        <w:tc>
          <w:tcPr>
            <w:tcW w:w="0" w:type="auto"/>
            <w:shd w:val="clear" w:color="auto" w:fill="auto"/>
          </w:tcPr>
          <w:p w14:paraId="5A115F83" w14:textId="77777777" w:rsidR="00DE5618" w:rsidRDefault="00DE5618" w:rsidP="00EF40E2">
            <w:pPr>
              <w:pStyle w:val="Heading2"/>
              <w:ind w:left="0"/>
              <w:outlineLvl w:val="1"/>
              <w:rPr>
                <w:b w:val="0"/>
              </w:rPr>
            </w:pPr>
          </w:p>
        </w:tc>
        <w:tc>
          <w:tcPr>
            <w:tcW w:w="0" w:type="auto"/>
            <w:shd w:val="clear" w:color="auto" w:fill="auto"/>
          </w:tcPr>
          <w:p w14:paraId="678A14C1" w14:textId="77777777" w:rsidR="00DE5618" w:rsidRDefault="00DE5618" w:rsidP="00EF40E2">
            <w:pPr>
              <w:pStyle w:val="Heading2"/>
              <w:ind w:left="0"/>
              <w:outlineLvl w:val="1"/>
              <w:rPr>
                <w:b w:val="0"/>
              </w:rPr>
            </w:pPr>
          </w:p>
        </w:tc>
        <w:tc>
          <w:tcPr>
            <w:tcW w:w="0" w:type="auto"/>
            <w:shd w:val="clear" w:color="auto" w:fill="auto"/>
          </w:tcPr>
          <w:p w14:paraId="374B2D18" w14:textId="77777777" w:rsidR="00DE5618" w:rsidRDefault="00DE5618" w:rsidP="00EF40E2">
            <w:pPr>
              <w:pStyle w:val="Heading2"/>
              <w:ind w:left="0"/>
              <w:outlineLvl w:val="1"/>
              <w:rPr>
                <w:b w:val="0"/>
              </w:rPr>
            </w:pPr>
          </w:p>
        </w:tc>
        <w:tc>
          <w:tcPr>
            <w:tcW w:w="0" w:type="auto"/>
            <w:shd w:val="clear" w:color="auto" w:fill="auto"/>
          </w:tcPr>
          <w:p w14:paraId="5A0DCAA8" w14:textId="77777777" w:rsidR="00DE5618" w:rsidRDefault="00DE5618" w:rsidP="00EF40E2">
            <w:pPr>
              <w:pStyle w:val="Heading2"/>
              <w:ind w:left="0"/>
              <w:outlineLvl w:val="1"/>
              <w:rPr>
                <w:b w:val="0"/>
              </w:rPr>
            </w:pPr>
          </w:p>
        </w:tc>
        <w:tc>
          <w:tcPr>
            <w:tcW w:w="0" w:type="auto"/>
            <w:shd w:val="clear" w:color="auto" w:fill="auto"/>
          </w:tcPr>
          <w:p w14:paraId="5E24802C" w14:textId="77777777" w:rsidR="00DE5618" w:rsidRDefault="00DE5618" w:rsidP="00EF40E2">
            <w:pPr>
              <w:pStyle w:val="Heading2"/>
              <w:ind w:left="0"/>
              <w:outlineLvl w:val="1"/>
              <w:rPr>
                <w:b w:val="0"/>
              </w:rPr>
            </w:pPr>
          </w:p>
        </w:tc>
        <w:tc>
          <w:tcPr>
            <w:tcW w:w="0" w:type="auto"/>
            <w:shd w:val="clear" w:color="auto" w:fill="auto"/>
          </w:tcPr>
          <w:p w14:paraId="3955FC77" w14:textId="77777777" w:rsidR="00DE5618" w:rsidRDefault="00DE5618" w:rsidP="00EF40E2">
            <w:pPr>
              <w:pStyle w:val="Heading2"/>
              <w:ind w:left="0"/>
              <w:outlineLvl w:val="1"/>
              <w:rPr>
                <w:b w:val="0"/>
              </w:rPr>
            </w:pPr>
          </w:p>
        </w:tc>
        <w:tc>
          <w:tcPr>
            <w:tcW w:w="0" w:type="auto"/>
            <w:shd w:val="clear" w:color="auto" w:fill="auto"/>
          </w:tcPr>
          <w:p w14:paraId="32C32AF6" w14:textId="77777777" w:rsidR="00DE5618" w:rsidRDefault="00DE5618" w:rsidP="00EF40E2">
            <w:pPr>
              <w:pStyle w:val="Heading2"/>
              <w:ind w:left="0"/>
              <w:outlineLvl w:val="1"/>
              <w:rPr>
                <w:b w:val="0"/>
              </w:rPr>
            </w:pPr>
          </w:p>
        </w:tc>
        <w:tc>
          <w:tcPr>
            <w:tcW w:w="0" w:type="auto"/>
            <w:shd w:val="clear" w:color="auto" w:fill="auto"/>
          </w:tcPr>
          <w:p w14:paraId="0453EF05" w14:textId="77777777" w:rsidR="00DE5618" w:rsidRDefault="00DE5618" w:rsidP="00EF40E2">
            <w:pPr>
              <w:pStyle w:val="Heading2"/>
              <w:ind w:left="0"/>
              <w:outlineLvl w:val="1"/>
              <w:rPr>
                <w:b w:val="0"/>
              </w:rPr>
            </w:pPr>
          </w:p>
        </w:tc>
        <w:tc>
          <w:tcPr>
            <w:tcW w:w="0" w:type="auto"/>
            <w:shd w:val="clear" w:color="auto" w:fill="auto"/>
          </w:tcPr>
          <w:p w14:paraId="23054984" w14:textId="77777777" w:rsidR="00DE5618" w:rsidRDefault="00DE5618" w:rsidP="00EF40E2">
            <w:pPr>
              <w:pStyle w:val="Heading2"/>
              <w:ind w:left="0"/>
              <w:outlineLvl w:val="1"/>
              <w:rPr>
                <w:b w:val="0"/>
              </w:rPr>
            </w:pPr>
          </w:p>
        </w:tc>
        <w:tc>
          <w:tcPr>
            <w:tcW w:w="0" w:type="auto"/>
            <w:shd w:val="clear" w:color="auto" w:fill="auto"/>
          </w:tcPr>
          <w:p w14:paraId="1CE2175C" w14:textId="77777777" w:rsidR="00DE5618" w:rsidRDefault="00DE5618" w:rsidP="00EF40E2">
            <w:pPr>
              <w:pStyle w:val="Heading2"/>
              <w:ind w:left="0"/>
              <w:outlineLvl w:val="1"/>
              <w:rPr>
                <w:b w:val="0"/>
              </w:rPr>
            </w:pPr>
          </w:p>
        </w:tc>
        <w:tc>
          <w:tcPr>
            <w:tcW w:w="0" w:type="auto"/>
            <w:shd w:val="clear" w:color="auto" w:fill="auto"/>
          </w:tcPr>
          <w:p w14:paraId="28A6E610" w14:textId="77777777" w:rsidR="00DE5618" w:rsidRDefault="00DE5618" w:rsidP="00EF40E2">
            <w:pPr>
              <w:pStyle w:val="Heading2"/>
              <w:ind w:left="0"/>
              <w:outlineLvl w:val="1"/>
              <w:rPr>
                <w:b w:val="0"/>
              </w:rPr>
            </w:pPr>
          </w:p>
        </w:tc>
        <w:tc>
          <w:tcPr>
            <w:tcW w:w="0" w:type="auto"/>
            <w:shd w:val="clear" w:color="auto" w:fill="auto"/>
          </w:tcPr>
          <w:p w14:paraId="25D4ABC9" w14:textId="77777777" w:rsidR="00DE5618" w:rsidRDefault="00DE5618" w:rsidP="00EF40E2">
            <w:pPr>
              <w:pStyle w:val="Heading2"/>
              <w:ind w:left="0"/>
              <w:outlineLvl w:val="1"/>
              <w:rPr>
                <w:b w:val="0"/>
              </w:rPr>
            </w:pPr>
          </w:p>
        </w:tc>
        <w:tc>
          <w:tcPr>
            <w:tcW w:w="0" w:type="auto"/>
            <w:shd w:val="clear" w:color="auto" w:fill="auto"/>
          </w:tcPr>
          <w:p w14:paraId="6ACF0BCB" w14:textId="77777777" w:rsidR="00DE5618" w:rsidRDefault="00DE5618" w:rsidP="00EF40E2">
            <w:pPr>
              <w:pStyle w:val="Heading2"/>
              <w:ind w:left="0"/>
              <w:outlineLvl w:val="1"/>
              <w:rPr>
                <w:b w:val="0"/>
              </w:rPr>
            </w:pPr>
          </w:p>
        </w:tc>
        <w:tc>
          <w:tcPr>
            <w:tcW w:w="0" w:type="auto"/>
            <w:shd w:val="clear" w:color="auto" w:fill="auto"/>
          </w:tcPr>
          <w:p w14:paraId="2404596B" w14:textId="77777777" w:rsidR="00DE5618" w:rsidRDefault="00DE5618" w:rsidP="00EF40E2">
            <w:pPr>
              <w:pStyle w:val="Heading2"/>
              <w:ind w:left="0"/>
              <w:outlineLvl w:val="1"/>
              <w:rPr>
                <w:b w:val="0"/>
              </w:rPr>
            </w:pPr>
          </w:p>
        </w:tc>
        <w:tc>
          <w:tcPr>
            <w:tcW w:w="0" w:type="auto"/>
            <w:shd w:val="clear" w:color="auto" w:fill="auto"/>
          </w:tcPr>
          <w:p w14:paraId="55E71C49" w14:textId="77777777" w:rsidR="00DE5618" w:rsidRDefault="00DE5618" w:rsidP="00EF40E2">
            <w:pPr>
              <w:pStyle w:val="Heading2"/>
              <w:ind w:left="0"/>
              <w:outlineLvl w:val="1"/>
              <w:rPr>
                <w:b w:val="0"/>
              </w:rPr>
            </w:pPr>
          </w:p>
        </w:tc>
        <w:tc>
          <w:tcPr>
            <w:tcW w:w="0" w:type="auto"/>
            <w:shd w:val="clear" w:color="auto" w:fill="auto"/>
          </w:tcPr>
          <w:p w14:paraId="1E350220" w14:textId="77777777" w:rsidR="00DE5618" w:rsidRDefault="00DE5618" w:rsidP="00EF40E2">
            <w:pPr>
              <w:pStyle w:val="Heading2"/>
              <w:ind w:left="0"/>
              <w:outlineLvl w:val="1"/>
              <w:rPr>
                <w:b w:val="0"/>
              </w:rPr>
            </w:pPr>
          </w:p>
        </w:tc>
        <w:tc>
          <w:tcPr>
            <w:tcW w:w="0" w:type="auto"/>
            <w:shd w:val="clear" w:color="auto" w:fill="auto"/>
          </w:tcPr>
          <w:p w14:paraId="729F44C9" w14:textId="77777777" w:rsidR="00DE5618" w:rsidRDefault="00DE5618" w:rsidP="00EF40E2">
            <w:pPr>
              <w:pStyle w:val="Heading2"/>
              <w:ind w:left="0"/>
              <w:outlineLvl w:val="1"/>
              <w:rPr>
                <w:b w:val="0"/>
              </w:rPr>
            </w:pPr>
          </w:p>
        </w:tc>
        <w:tc>
          <w:tcPr>
            <w:tcW w:w="0" w:type="auto"/>
            <w:shd w:val="clear" w:color="auto" w:fill="auto"/>
          </w:tcPr>
          <w:p w14:paraId="631ED7F1" w14:textId="77777777" w:rsidR="00DE5618" w:rsidRDefault="00DE5618" w:rsidP="00EF40E2">
            <w:pPr>
              <w:pStyle w:val="Heading2"/>
              <w:ind w:left="0"/>
              <w:outlineLvl w:val="1"/>
              <w:rPr>
                <w:b w:val="0"/>
              </w:rPr>
            </w:pPr>
          </w:p>
        </w:tc>
        <w:tc>
          <w:tcPr>
            <w:tcW w:w="0" w:type="auto"/>
            <w:shd w:val="clear" w:color="auto" w:fill="auto"/>
          </w:tcPr>
          <w:p w14:paraId="314F1B62" w14:textId="77777777" w:rsidR="00DE5618" w:rsidRDefault="00DE5618" w:rsidP="00EF40E2">
            <w:pPr>
              <w:pStyle w:val="Heading2"/>
              <w:ind w:left="0"/>
              <w:outlineLvl w:val="1"/>
              <w:rPr>
                <w:b w:val="0"/>
              </w:rPr>
            </w:pPr>
          </w:p>
        </w:tc>
        <w:tc>
          <w:tcPr>
            <w:tcW w:w="0" w:type="auto"/>
            <w:shd w:val="clear" w:color="auto" w:fill="auto"/>
          </w:tcPr>
          <w:p w14:paraId="42DA487B" w14:textId="77777777" w:rsidR="00DE5618" w:rsidRDefault="00DE5618" w:rsidP="00EF40E2">
            <w:pPr>
              <w:pStyle w:val="Heading2"/>
              <w:ind w:left="0"/>
              <w:outlineLvl w:val="1"/>
              <w:rPr>
                <w:b w:val="0"/>
              </w:rPr>
            </w:pPr>
          </w:p>
        </w:tc>
        <w:tc>
          <w:tcPr>
            <w:tcW w:w="0" w:type="auto"/>
            <w:shd w:val="clear" w:color="auto" w:fill="auto"/>
          </w:tcPr>
          <w:p w14:paraId="4B1B7445" w14:textId="77777777" w:rsidR="00DE5618" w:rsidRDefault="00DE5618" w:rsidP="00EF40E2">
            <w:pPr>
              <w:pStyle w:val="Heading2"/>
              <w:ind w:left="0"/>
              <w:outlineLvl w:val="1"/>
              <w:rPr>
                <w:b w:val="0"/>
              </w:rPr>
            </w:pPr>
          </w:p>
        </w:tc>
        <w:tc>
          <w:tcPr>
            <w:tcW w:w="0" w:type="auto"/>
            <w:shd w:val="clear" w:color="auto" w:fill="auto"/>
          </w:tcPr>
          <w:p w14:paraId="77484FE2" w14:textId="77777777" w:rsidR="00DE5618" w:rsidRDefault="00DE5618" w:rsidP="00EF40E2">
            <w:pPr>
              <w:pStyle w:val="Heading2"/>
              <w:ind w:left="0"/>
              <w:outlineLvl w:val="1"/>
              <w:rPr>
                <w:b w:val="0"/>
              </w:rPr>
            </w:pPr>
          </w:p>
        </w:tc>
        <w:tc>
          <w:tcPr>
            <w:tcW w:w="0" w:type="auto"/>
          </w:tcPr>
          <w:p w14:paraId="2C2D829F" w14:textId="77777777" w:rsidR="00DE5618" w:rsidRDefault="00DE5618" w:rsidP="00EF40E2">
            <w:pPr>
              <w:pStyle w:val="Heading2"/>
              <w:ind w:left="0"/>
              <w:outlineLvl w:val="1"/>
              <w:rPr>
                <w:b w:val="0"/>
              </w:rPr>
            </w:pPr>
          </w:p>
        </w:tc>
      </w:tr>
      <w:tr w:rsidR="00DE5618" w14:paraId="5E1A8C1D" w14:textId="77777777" w:rsidTr="0058674B">
        <w:tc>
          <w:tcPr>
            <w:tcW w:w="2480" w:type="dxa"/>
          </w:tcPr>
          <w:p w14:paraId="2B2E066B" w14:textId="77777777" w:rsidR="00DE5618" w:rsidRDefault="00DE5618" w:rsidP="00EF40E2">
            <w:pPr>
              <w:pStyle w:val="Heading2"/>
              <w:ind w:left="0"/>
              <w:jc w:val="center"/>
              <w:outlineLvl w:val="1"/>
              <w:rPr>
                <w:b w:val="0"/>
              </w:rPr>
            </w:pPr>
            <w:r>
              <w:rPr>
                <w:b w:val="0"/>
              </w:rPr>
              <w:t xml:space="preserve">Extraction and impurity </w:t>
            </w:r>
          </w:p>
          <w:p w14:paraId="1FB90446" w14:textId="77777777" w:rsidR="00DE5618" w:rsidRDefault="00DE5618" w:rsidP="00EF40E2">
            <w:pPr>
              <w:pStyle w:val="Heading2"/>
              <w:ind w:left="0"/>
              <w:jc w:val="center"/>
              <w:outlineLvl w:val="1"/>
              <w:rPr>
                <w:b w:val="0"/>
              </w:rPr>
            </w:pPr>
            <w:r>
              <w:rPr>
                <w:b w:val="0"/>
              </w:rPr>
              <w:t>removal.</w:t>
            </w:r>
          </w:p>
        </w:tc>
        <w:tc>
          <w:tcPr>
            <w:tcW w:w="236" w:type="dxa"/>
          </w:tcPr>
          <w:p w14:paraId="17E5BD43" w14:textId="77777777" w:rsidR="00DE5618" w:rsidRDefault="00DE5618" w:rsidP="00EF40E2">
            <w:pPr>
              <w:pStyle w:val="Heading2"/>
              <w:ind w:left="0"/>
              <w:outlineLvl w:val="1"/>
              <w:rPr>
                <w:b w:val="0"/>
              </w:rPr>
            </w:pPr>
          </w:p>
        </w:tc>
        <w:tc>
          <w:tcPr>
            <w:tcW w:w="236" w:type="dxa"/>
          </w:tcPr>
          <w:p w14:paraId="639A5FEC" w14:textId="77777777" w:rsidR="00DE5618" w:rsidRDefault="00DE5618" w:rsidP="00EF40E2">
            <w:pPr>
              <w:pStyle w:val="Heading2"/>
              <w:ind w:left="0"/>
              <w:outlineLvl w:val="1"/>
              <w:rPr>
                <w:b w:val="0"/>
              </w:rPr>
            </w:pPr>
          </w:p>
        </w:tc>
        <w:tc>
          <w:tcPr>
            <w:tcW w:w="0" w:type="auto"/>
          </w:tcPr>
          <w:p w14:paraId="345EBD7F" w14:textId="77777777" w:rsidR="00DE5618" w:rsidRDefault="00DE5618" w:rsidP="00EF40E2">
            <w:pPr>
              <w:pStyle w:val="Heading2"/>
              <w:ind w:left="0"/>
              <w:outlineLvl w:val="1"/>
              <w:rPr>
                <w:b w:val="0"/>
              </w:rPr>
            </w:pPr>
          </w:p>
        </w:tc>
        <w:tc>
          <w:tcPr>
            <w:tcW w:w="0" w:type="auto"/>
          </w:tcPr>
          <w:p w14:paraId="31988608" w14:textId="77777777" w:rsidR="00DE5618" w:rsidRDefault="00DE5618" w:rsidP="00EF40E2">
            <w:pPr>
              <w:pStyle w:val="Heading2"/>
              <w:ind w:left="0"/>
              <w:outlineLvl w:val="1"/>
              <w:rPr>
                <w:b w:val="0"/>
              </w:rPr>
            </w:pPr>
          </w:p>
        </w:tc>
        <w:tc>
          <w:tcPr>
            <w:tcW w:w="0" w:type="auto"/>
          </w:tcPr>
          <w:p w14:paraId="435AB307" w14:textId="77777777" w:rsidR="00DE5618" w:rsidRDefault="00DE5618" w:rsidP="00EF40E2">
            <w:pPr>
              <w:pStyle w:val="Heading2"/>
              <w:ind w:left="0"/>
              <w:outlineLvl w:val="1"/>
              <w:rPr>
                <w:b w:val="0"/>
              </w:rPr>
            </w:pPr>
          </w:p>
        </w:tc>
        <w:tc>
          <w:tcPr>
            <w:tcW w:w="0" w:type="auto"/>
          </w:tcPr>
          <w:p w14:paraId="0992F062" w14:textId="77777777" w:rsidR="00DE5618" w:rsidRDefault="00DE5618" w:rsidP="00EF40E2">
            <w:pPr>
              <w:pStyle w:val="Heading2"/>
              <w:ind w:left="0"/>
              <w:outlineLvl w:val="1"/>
              <w:rPr>
                <w:b w:val="0"/>
              </w:rPr>
            </w:pPr>
          </w:p>
        </w:tc>
        <w:tc>
          <w:tcPr>
            <w:tcW w:w="0" w:type="auto"/>
          </w:tcPr>
          <w:p w14:paraId="651C9519" w14:textId="77777777" w:rsidR="00DE5618" w:rsidRDefault="00DE5618" w:rsidP="00EF40E2">
            <w:pPr>
              <w:pStyle w:val="Heading2"/>
              <w:ind w:left="0"/>
              <w:outlineLvl w:val="1"/>
              <w:rPr>
                <w:b w:val="0"/>
              </w:rPr>
            </w:pPr>
          </w:p>
        </w:tc>
        <w:tc>
          <w:tcPr>
            <w:tcW w:w="0" w:type="auto"/>
          </w:tcPr>
          <w:p w14:paraId="1490D473"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332F6A1"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52C307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B4C24F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333DCF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7B1E95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F52A6F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0DC608B"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1709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741FD3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799BA4C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30E68C5" w14:textId="77777777" w:rsidR="00DE5618" w:rsidRDefault="00DE5618" w:rsidP="00EF40E2">
            <w:pPr>
              <w:pStyle w:val="Heading2"/>
              <w:ind w:left="0"/>
              <w:outlineLvl w:val="1"/>
              <w:rPr>
                <w:b w:val="0"/>
              </w:rPr>
            </w:pPr>
          </w:p>
        </w:tc>
        <w:tc>
          <w:tcPr>
            <w:tcW w:w="0" w:type="auto"/>
          </w:tcPr>
          <w:p w14:paraId="3AD64A2C" w14:textId="77777777" w:rsidR="00DE5618" w:rsidRDefault="00DE5618" w:rsidP="00EF40E2">
            <w:pPr>
              <w:pStyle w:val="Heading2"/>
              <w:ind w:left="0"/>
              <w:outlineLvl w:val="1"/>
              <w:rPr>
                <w:b w:val="0"/>
              </w:rPr>
            </w:pPr>
          </w:p>
        </w:tc>
        <w:tc>
          <w:tcPr>
            <w:tcW w:w="0" w:type="auto"/>
          </w:tcPr>
          <w:p w14:paraId="49E85672" w14:textId="77777777" w:rsidR="00DE5618" w:rsidRDefault="00DE5618" w:rsidP="00EF40E2">
            <w:pPr>
              <w:pStyle w:val="Heading2"/>
              <w:ind w:left="0"/>
              <w:outlineLvl w:val="1"/>
              <w:rPr>
                <w:b w:val="0"/>
              </w:rPr>
            </w:pPr>
          </w:p>
        </w:tc>
        <w:tc>
          <w:tcPr>
            <w:tcW w:w="0" w:type="auto"/>
          </w:tcPr>
          <w:p w14:paraId="714932CC" w14:textId="77777777" w:rsidR="00DE5618" w:rsidRDefault="00DE5618" w:rsidP="00EF40E2">
            <w:pPr>
              <w:pStyle w:val="Heading2"/>
              <w:ind w:left="0"/>
              <w:outlineLvl w:val="1"/>
              <w:rPr>
                <w:b w:val="0"/>
              </w:rPr>
            </w:pPr>
          </w:p>
        </w:tc>
        <w:tc>
          <w:tcPr>
            <w:tcW w:w="0" w:type="auto"/>
          </w:tcPr>
          <w:p w14:paraId="202E9EB8" w14:textId="77777777" w:rsidR="00DE5618" w:rsidRDefault="00DE5618" w:rsidP="00EF40E2">
            <w:pPr>
              <w:pStyle w:val="Heading2"/>
              <w:ind w:left="0"/>
              <w:outlineLvl w:val="1"/>
              <w:rPr>
                <w:b w:val="0"/>
              </w:rPr>
            </w:pPr>
          </w:p>
        </w:tc>
        <w:tc>
          <w:tcPr>
            <w:tcW w:w="0" w:type="auto"/>
          </w:tcPr>
          <w:p w14:paraId="378BADD2" w14:textId="77777777" w:rsidR="00DE5618" w:rsidRDefault="00DE5618" w:rsidP="00EF40E2">
            <w:pPr>
              <w:pStyle w:val="Heading2"/>
              <w:ind w:left="0"/>
              <w:outlineLvl w:val="1"/>
              <w:rPr>
                <w:b w:val="0"/>
              </w:rPr>
            </w:pPr>
          </w:p>
        </w:tc>
        <w:tc>
          <w:tcPr>
            <w:tcW w:w="0" w:type="auto"/>
          </w:tcPr>
          <w:p w14:paraId="049814E1" w14:textId="77777777" w:rsidR="00DE5618" w:rsidRDefault="00DE5618" w:rsidP="00EF40E2">
            <w:pPr>
              <w:pStyle w:val="Heading2"/>
              <w:ind w:left="0"/>
              <w:outlineLvl w:val="1"/>
              <w:rPr>
                <w:b w:val="0"/>
              </w:rPr>
            </w:pPr>
          </w:p>
        </w:tc>
        <w:tc>
          <w:tcPr>
            <w:tcW w:w="0" w:type="auto"/>
          </w:tcPr>
          <w:p w14:paraId="5965A912" w14:textId="77777777" w:rsidR="00DE5618" w:rsidRDefault="00DE5618" w:rsidP="00EF40E2">
            <w:pPr>
              <w:pStyle w:val="Heading2"/>
              <w:ind w:left="0"/>
              <w:outlineLvl w:val="1"/>
              <w:rPr>
                <w:b w:val="0"/>
              </w:rPr>
            </w:pPr>
          </w:p>
        </w:tc>
        <w:tc>
          <w:tcPr>
            <w:tcW w:w="0" w:type="auto"/>
          </w:tcPr>
          <w:p w14:paraId="2C13ED42" w14:textId="77777777" w:rsidR="00DE5618" w:rsidRDefault="00DE5618" w:rsidP="00EF40E2">
            <w:pPr>
              <w:pStyle w:val="Heading2"/>
              <w:ind w:left="0"/>
              <w:outlineLvl w:val="1"/>
              <w:rPr>
                <w:b w:val="0"/>
              </w:rPr>
            </w:pPr>
          </w:p>
        </w:tc>
        <w:tc>
          <w:tcPr>
            <w:tcW w:w="0" w:type="auto"/>
          </w:tcPr>
          <w:p w14:paraId="1381CF07" w14:textId="77777777" w:rsidR="00DE5618" w:rsidRDefault="00DE5618" w:rsidP="00EF40E2">
            <w:pPr>
              <w:pStyle w:val="Heading2"/>
              <w:ind w:left="0"/>
              <w:outlineLvl w:val="1"/>
              <w:rPr>
                <w:b w:val="0"/>
              </w:rPr>
            </w:pPr>
          </w:p>
        </w:tc>
        <w:tc>
          <w:tcPr>
            <w:tcW w:w="0" w:type="auto"/>
          </w:tcPr>
          <w:p w14:paraId="75EFEF0B" w14:textId="77777777" w:rsidR="00DE5618" w:rsidRDefault="00DE5618" w:rsidP="00EF40E2">
            <w:pPr>
              <w:pStyle w:val="Heading2"/>
              <w:ind w:left="0"/>
              <w:outlineLvl w:val="1"/>
              <w:rPr>
                <w:b w:val="0"/>
              </w:rPr>
            </w:pPr>
          </w:p>
        </w:tc>
        <w:tc>
          <w:tcPr>
            <w:tcW w:w="0" w:type="auto"/>
          </w:tcPr>
          <w:p w14:paraId="10B27F59" w14:textId="77777777" w:rsidR="00DE5618" w:rsidRDefault="00DE5618" w:rsidP="00EF40E2">
            <w:pPr>
              <w:pStyle w:val="Heading2"/>
              <w:ind w:left="0"/>
              <w:outlineLvl w:val="1"/>
              <w:rPr>
                <w:b w:val="0"/>
              </w:rPr>
            </w:pPr>
          </w:p>
        </w:tc>
        <w:tc>
          <w:tcPr>
            <w:tcW w:w="0" w:type="auto"/>
          </w:tcPr>
          <w:p w14:paraId="2ACC20AC" w14:textId="77777777" w:rsidR="00DE5618" w:rsidRDefault="00DE5618" w:rsidP="00EF40E2">
            <w:pPr>
              <w:pStyle w:val="Heading2"/>
              <w:ind w:left="0"/>
              <w:outlineLvl w:val="1"/>
              <w:rPr>
                <w:b w:val="0"/>
              </w:rPr>
            </w:pPr>
          </w:p>
        </w:tc>
        <w:tc>
          <w:tcPr>
            <w:tcW w:w="0" w:type="auto"/>
          </w:tcPr>
          <w:p w14:paraId="740E27D2" w14:textId="77777777" w:rsidR="00DE5618" w:rsidRDefault="00DE5618" w:rsidP="00EF40E2">
            <w:pPr>
              <w:pStyle w:val="Heading2"/>
              <w:ind w:left="0"/>
              <w:outlineLvl w:val="1"/>
              <w:rPr>
                <w:b w:val="0"/>
              </w:rPr>
            </w:pPr>
          </w:p>
        </w:tc>
      </w:tr>
      <w:tr w:rsidR="00DE5618" w14:paraId="4C0D8B09" w14:textId="77777777" w:rsidTr="0058674B">
        <w:tc>
          <w:tcPr>
            <w:tcW w:w="2480" w:type="dxa"/>
          </w:tcPr>
          <w:p w14:paraId="3B7E12DF" w14:textId="77777777" w:rsidR="00DE5618" w:rsidRDefault="00DE5618" w:rsidP="00EF40E2">
            <w:pPr>
              <w:pStyle w:val="Heading2"/>
              <w:ind w:left="0"/>
              <w:jc w:val="center"/>
              <w:outlineLvl w:val="1"/>
              <w:rPr>
                <w:b w:val="0"/>
              </w:rPr>
            </w:pPr>
            <w:r>
              <w:rPr>
                <w:b w:val="0"/>
              </w:rPr>
              <w:t>Characterization of TiO</w:t>
            </w:r>
            <w:r>
              <w:rPr>
                <w:b w:val="0"/>
                <w:vertAlign w:val="subscript"/>
              </w:rPr>
              <w:t xml:space="preserve">2 </w:t>
            </w:r>
            <w:r>
              <w:rPr>
                <w:b w:val="0"/>
              </w:rPr>
              <w:t>and</w:t>
            </w:r>
          </w:p>
          <w:p w14:paraId="6EA6C2C9" w14:textId="77777777" w:rsidR="00DE5618" w:rsidRPr="00F50D55" w:rsidRDefault="00DE5618" w:rsidP="00EF40E2">
            <w:pPr>
              <w:pStyle w:val="Heading2"/>
              <w:ind w:left="0"/>
              <w:jc w:val="center"/>
              <w:outlineLvl w:val="1"/>
              <w:rPr>
                <w:b w:val="0"/>
              </w:rPr>
            </w:pPr>
            <w:r>
              <w:rPr>
                <w:b w:val="0"/>
              </w:rPr>
              <w:t>Materials.</w:t>
            </w:r>
          </w:p>
        </w:tc>
        <w:tc>
          <w:tcPr>
            <w:tcW w:w="236" w:type="dxa"/>
          </w:tcPr>
          <w:p w14:paraId="0E8B87B1" w14:textId="77777777" w:rsidR="00DE5618" w:rsidRDefault="00DE5618" w:rsidP="00EF40E2">
            <w:pPr>
              <w:pStyle w:val="Heading2"/>
              <w:ind w:left="0"/>
              <w:outlineLvl w:val="1"/>
              <w:rPr>
                <w:b w:val="0"/>
              </w:rPr>
            </w:pPr>
          </w:p>
        </w:tc>
        <w:tc>
          <w:tcPr>
            <w:tcW w:w="236" w:type="dxa"/>
          </w:tcPr>
          <w:p w14:paraId="19E14FB8" w14:textId="77777777" w:rsidR="00DE5618" w:rsidRDefault="00DE5618" w:rsidP="00EF40E2">
            <w:pPr>
              <w:pStyle w:val="Heading2"/>
              <w:ind w:left="0"/>
              <w:outlineLvl w:val="1"/>
              <w:rPr>
                <w:b w:val="0"/>
              </w:rPr>
            </w:pPr>
          </w:p>
        </w:tc>
        <w:tc>
          <w:tcPr>
            <w:tcW w:w="0" w:type="auto"/>
          </w:tcPr>
          <w:p w14:paraId="73BC0515" w14:textId="77777777" w:rsidR="00DE5618" w:rsidRDefault="00DE5618" w:rsidP="00EF40E2">
            <w:pPr>
              <w:pStyle w:val="Heading2"/>
              <w:ind w:left="0"/>
              <w:outlineLvl w:val="1"/>
              <w:rPr>
                <w:b w:val="0"/>
              </w:rPr>
            </w:pPr>
          </w:p>
        </w:tc>
        <w:tc>
          <w:tcPr>
            <w:tcW w:w="0" w:type="auto"/>
          </w:tcPr>
          <w:p w14:paraId="0F1BDC29" w14:textId="77777777" w:rsidR="00DE5618" w:rsidRDefault="00DE5618" w:rsidP="00EF40E2">
            <w:pPr>
              <w:pStyle w:val="Heading2"/>
              <w:ind w:left="0"/>
              <w:outlineLvl w:val="1"/>
              <w:rPr>
                <w:b w:val="0"/>
              </w:rPr>
            </w:pPr>
          </w:p>
        </w:tc>
        <w:tc>
          <w:tcPr>
            <w:tcW w:w="0" w:type="auto"/>
          </w:tcPr>
          <w:p w14:paraId="3AD9C92B" w14:textId="77777777" w:rsidR="00DE5618" w:rsidRDefault="00DE5618" w:rsidP="00EF40E2">
            <w:pPr>
              <w:pStyle w:val="Heading2"/>
              <w:ind w:left="0"/>
              <w:outlineLvl w:val="1"/>
              <w:rPr>
                <w:b w:val="0"/>
              </w:rPr>
            </w:pPr>
          </w:p>
        </w:tc>
        <w:tc>
          <w:tcPr>
            <w:tcW w:w="0" w:type="auto"/>
          </w:tcPr>
          <w:p w14:paraId="500739E8" w14:textId="77777777" w:rsidR="00DE5618" w:rsidRDefault="00DE5618" w:rsidP="00EF40E2">
            <w:pPr>
              <w:pStyle w:val="Heading2"/>
              <w:ind w:left="0"/>
              <w:outlineLvl w:val="1"/>
              <w:rPr>
                <w:b w:val="0"/>
              </w:rPr>
            </w:pPr>
          </w:p>
        </w:tc>
        <w:tc>
          <w:tcPr>
            <w:tcW w:w="0" w:type="auto"/>
          </w:tcPr>
          <w:p w14:paraId="40455777" w14:textId="77777777" w:rsidR="00DE5618" w:rsidRDefault="00DE5618" w:rsidP="00EF40E2">
            <w:pPr>
              <w:pStyle w:val="Heading2"/>
              <w:ind w:left="0"/>
              <w:outlineLvl w:val="1"/>
              <w:rPr>
                <w:b w:val="0"/>
              </w:rPr>
            </w:pPr>
          </w:p>
        </w:tc>
        <w:tc>
          <w:tcPr>
            <w:tcW w:w="0" w:type="auto"/>
          </w:tcPr>
          <w:p w14:paraId="3F39566F" w14:textId="77777777" w:rsidR="00DE5618" w:rsidRDefault="00DE5618" w:rsidP="00EF40E2">
            <w:pPr>
              <w:pStyle w:val="Heading2"/>
              <w:ind w:left="0"/>
              <w:outlineLvl w:val="1"/>
              <w:rPr>
                <w:b w:val="0"/>
              </w:rPr>
            </w:pPr>
          </w:p>
        </w:tc>
        <w:tc>
          <w:tcPr>
            <w:tcW w:w="0" w:type="auto"/>
          </w:tcPr>
          <w:p w14:paraId="15B5B0E0" w14:textId="77777777" w:rsidR="00DE5618" w:rsidRDefault="00DE5618" w:rsidP="00EF40E2">
            <w:pPr>
              <w:pStyle w:val="Heading2"/>
              <w:ind w:left="0"/>
              <w:outlineLvl w:val="1"/>
              <w:rPr>
                <w:b w:val="0"/>
              </w:rPr>
            </w:pPr>
          </w:p>
        </w:tc>
        <w:tc>
          <w:tcPr>
            <w:tcW w:w="0" w:type="auto"/>
          </w:tcPr>
          <w:p w14:paraId="764F3EF7" w14:textId="77777777" w:rsidR="00DE5618" w:rsidRDefault="00DE5618" w:rsidP="00EF40E2">
            <w:pPr>
              <w:pStyle w:val="Heading2"/>
              <w:ind w:left="0"/>
              <w:outlineLvl w:val="1"/>
              <w:rPr>
                <w:b w:val="0"/>
              </w:rPr>
            </w:pPr>
          </w:p>
        </w:tc>
        <w:tc>
          <w:tcPr>
            <w:tcW w:w="0" w:type="auto"/>
          </w:tcPr>
          <w:p w14:paraId="592F6F68" w14:textId="77777777" w:rsidR="00DE5618" w:rsidRDefault="00DE5618" w:rsidP="00EF40E2">
            <w:pPr>
              <w:pStyle w:val="Heading2"/>
              <w:ind w:left="0"/>
              <w:outlineLvl w:val="1"/>
              <w:rPr>
                <w:b w:val="0"/>
              </w:rPr>
            </w:pPr>
          </w:p>
        </w:tc>
        <w:tc>
          <w:tcPr>
            <w:tcW w:w="0" w:type="auto"/>
          </w:tcPr>
          <w:p w14:paraId="0BD1D55B" w14:textId="77777777" w:rsidR="00DE5618" w:rsidRDefault="00DE5618" w:rsidP="00EF40E2">
            <w:pPr>
              <w:pStyle w:val="Heading2"/>
              <w:ind w:left="0"/>
              <w:outlineLvl w:val="1"/>
              <w:rPr>
                <w:b w:val="0"/>
              </w:rPr>
            </w:pPr>
          </w:p>
        </w:tc>
        <w:tc>
          <w:tcPr>
            <w:tcW w:w="0" w:type="auto"/>
          </w:tcPr>
          <w:p w14:paraId="0BF2BF1B" w14:textId="77777777" w:rsidR="00DE5618" w:rsidRDefault="00DE5618" w:rsidP="00EF40E2">
            <w:pPr>
              <w:pStyle w:val="Heading2"/>
              <w:ind w:left="0"/>
              <w:outlineLvl w:val="1"/>
              <w:rPr>
                <w:b w:val="0"/>
              </w:rPr>
            </w:pPr>
          </w:p>
        </w:tc>
        <w:tc>
          <w:tcPr>
            <w:tcW w:w="0" w:type="auto"/>
          </w:tcPr>
          <w:p w14:paraId="7A9A2760" w14:textId="77777777" w:rsidR="00DE5618" w:rsidRDefault="00DE5618" w:rsidP="00EF40E2">
            <w:pPr>
              <w:pStyle w:val="Heading2"/>
              <w:ind w:left="0"/>
              <w:outlineLvl w:val="1"/>
              <w:rPr>
                <w:b w:val="0"/>
              </w:rPr>
            </w:pPr>
          </w:p>
        </w:tc>
        <w:tc>
          <w:tcPr>
            <w:tcW w:w="0" w:type="auto"/>
          </w:tcPr>
          <w:p w14:paraId="06E59367" w14:textId="77777777" w:rsidR="00DE5618" w:rsidRDefault="00DE5618" w:rsidP="00EF40E2">
            <w:pPr>
              <w:pStyle w:val="Heading2"/>
              <w:ind w:left="0"/>
              <w:outlineLvl w:val="1"/>
              <w:rPr>
                <w:b w:val="0"/>
              </w:rPr>
            </w:pPr>
          </w:p>
        </w:tc>
        <w:tc>
          <w:tcPr>
            <w:tcW w:w="0" w:type="auto"/>
          </w:tcPr>
          <w:p w14:paraId="30547DE8" w14:textId="77777777" w:rsidR="00DE5618" w:rsidRDefault="00DE5618" w:rsidP="00EF40E2">
            <w:pPr>
              <w:pStyle w:val="Heading2"/>
              <w:ind w:left="0"/>
              <w:outlineLvl w:val="1"/>
              <w:rPr>
                <w:b w:val="0"/>
              </w:rPr>
            </w:pPr>
          </w:p>
        </w:tc>
        <w:tc>
          <w:tcPr>
            <w:tcW w:w="0" w:type="auto"/>
          </w:tcPr>
          <w:p w14:paraId="346EFC8E" w14:textId="77777777" w:rsidR="00DE5618" w:rsidRDefault="00DE5618" w:rsidP="00EF40E2">
            <w:pPr>
              <w:pStyle w:val="Heading2"/>
              <w:ind w:left="0"/>
              <w:outlineLvl w:val="1"/>
              <w:rPr>
                <w:b w:val="0"/>
              </w:rPr>
            </w:pPr>
          </w:p>
        </w:tc>
        <w:tc>
          <w:tcPr>
            <w:tcW w:w="0" w:type="auto"/>
          </w:tcPr>
          <w:p w14:paraId="20DBB42C" w14:textId="77777777" w:rsidR="00DE5618" w:rsidRDefault="00DE5618" w:rsidP="00EF40E2">
            <w:pPr>
              <w:pStyle w:val="Heading2"/>
              <w:ind w:left="0"/>
              <w:outlineLvl w:val="1"/>
              <w:rPr>
                <w:b w:val="0"/>
              </w:rPr>
            </w:pPr>
          </w:p>
        </w:tc>
        <w:tc>
          <w:tcPr>
            <w:tcW w:w="0" w:type="auto"/>
          </w:tcPr>
          <w:p w14:paraId="279BB4A2"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B6D6A9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F9FF8FA"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71F76E5"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D21147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91C15CB" w14:textId="77777777" w:rsidR="00DE5618" w:rsidRDefault="00DE5618" w:rsidP="00EF40E2">
            <w:pPr>
              <w:pStyle w:val="Heading2"/>
              <w:ind w:left="0"/>
              <w:outlineLvl w:val="1"/>
              <w:rPr>
                <w:b w:val="0"/>
              </w:rPr>
            </w:pPr>
          </w:p>
        </w:tc>
        <w:tc>
          <w:tcPr>
            <w:tcW w:w="0" w:type="auto"/>
          </w:tcPr>
          <w:p w14:paraId="657CD56D" w14:textId="77777777" w:rsidR="00DE5618" w:rsidRDefault="00DE5618" w:rsidP="00EF40E2">
            <w:pPr>
              <w:pStyle w:val="Heading2"/>
              <w:ind w:left="0"/>
              <w:outlineLvl w:val="1"/>
              <w:rPr>
                <w:b w:val="0"/>
              </w:rPr>
            </w:pPr>
          </w:p>
        </w:tc>
        <w:tc>
          <w:tcPr>
            <w:tcW w:w="0" w:type="auto"/>
          </w:tcPr>
          <w:p w14:paraId="011497C9" w14:textId="77777777" w:rsidR="00DE5618" w:rsidRDefault="00DE5618" w:rsidP="00EF40E2">
            <w:pPr>
              <w:pStyle w:val="Heading2"/>
              <w:ind w:left="0"/>
              <w:outlineLvl w:val="1"/>
              <w:rPr>
                <w:b w:val="0"/>
              </w:rPr>
            </w:pPr>
          </w:p>
        </w:tc>
        <w:tc>
          <w:tcPr>
            <w:tcW w:w="0" w:type="auto"/>
          </w:tcPr>
          <w:p w14:paraId="0E0F9DB0" w14:textId="77777777" w:rsidR="00DE5618" w:rsidRDefault="00DE5618" w:rsidP="00EF40E2">
            <w:pPr>
              <w:pStyle w:val="Heading2"/>
              <w:ind w:left="0"/>
              <w:outlineLvl w:val="1"/>
              <w:rPr>
                <w:b w:val="0"/>
              </w:rPr>
            </w:pPr>
          </w:p>
        </w:tc>
        <w:tc>
          <w:tcPr>
            <w:tcW w:w="0" w:type="auto"/>
          </w:tcPr>
          <w:p w14:paraId="08212E1A" w14:textId="77777777" w:rsidR="00DE5618" w:rsidRDefault="00DE5618" w:rsidP="00EF40E2">
            <w:pPr>
              <w:pStyle w:val="Heading2"/>
              <w:ind w:left="0"/>
              <w:outlineLvl w:val="1"/>
              <w:rPr>
                <w:b w:val="0"/>
              </w:rPr>
            </w:pPr>
          </w:p>
        </w:tc>
        <w:tc>
          <w:tcPr>
            <w:tcW w:w="0" w:type="auto"/>
          </w:tcPr>
          <w:p w14:paraId="7BF24D28" w14:textId="77777777" w:rsidR="00DE5618" w:rsidRDefault="00DE5618" w:rsidP="00EF40E2">
            <w:pPr>
              <w:pStyle w:val="Heading2"/>
              <w:ind w:left="0"/>
              <w:outlineLvl w:val="1"/>
              <w:rPr>
                <w:b w:val="0"/>
              </w:rPr>
            </w:pPr>
          </w:p>
        </w:tc>
        <w:tc>
          <w:tcPr>
            <w:tcW w:w="0" w:type="auto"/>
          </w:tcPr>
          <w:p w14:paraId="1986F873" w14:textId="77777777" w:rsidR="00DE5618" w:rsidRDefault="00DE5618" w:rsidP="00EF40E2">
            <w:pPr>
              <w:pStyle w:val="Heading2"/>
              <w:ind w:left="0"/>
              <w:outlineLvl w:val="1"/>
              <w:rPr>
                <w:b w:val="0"/>
              </w:rPr>
            </w:pPr>
          </w:p>
        </w:tc>
        <w:tc>
          <w:tcPr>
            <w:tcW w:w="0" w:type="auto"/>
          </w:tcPr>
          <w:p w14:paraId="69F607DA" w14:textId="77777777" w:rsidR="00DE5618" w:rsidRDefault="00DE5618" w:rsidP="00EF40E2">
            <w:pPr>
              <w:pStyle w:val="Heading2"/>
              <w:ind w:left="0"/>
              <w:outlineLvl w:val="1"/>
              <w:rPr>
                <w:b w:val="0"/>
              </w:rPr>
            </w:pPr>
          </w:p>
        </w:tc>
        <w:tc>
          <w:tcPr>
            <w:tcW w:w="0" w:type="auto"/>
          </w:tcPr>
          <w:p w14:paraId="1E981941" w14:textId="77777777" w:rsidR="00DE5618" w:rsidRDefault="00DE5618" w:rsidP="00EF40E2">
            <w:pPr>
              <w:pStyle w:val="Heading2"/>
              <w:ind w:left="0"/>
              <w:outlineLvl w:val="1"/>
              <w:rPr>
                <w:b w:val="0"/>
              </w:rPr>
            </w:pPr>
          </w:p>
        </w:tc>
      </w:tr>
      <w:tr w:rsidR="00DE5618" w14:paraId="6D835124" w14:textId="77777777" w:rsidTr="0058674B">
        <w:tc>
          <w:tcPr>
            <w:tcW w:w="2480" w:type="dxa"/>
          </w:tcPr>
          <w:p w14:paraId="3E9BA97E" w14:textId="77777777" w:rsidR="00DE5618" w:rsidRDefault="00DE5618" w:rsidP="00EF40E2">
            <w:pPr>
              <w:pStyle w:val="Heading2"/>
              <w:ind w:left="0"/>
              <w:jc w:val="center"/>
              <w:outlineLvl w:val="1"/>
              <w:rPr>
                <w:b w:val="0"/>
              </w:rPr>
            </w:pPr>
            <w:r>
              <w:rPr>
                <w:b w:val="0"/>
              </w:rPr>
              <w:t>Data analysis and process refinement.</w:t>
            </w:r>
          </w:p>
        </w:tc>
        <w:tc>
          <w:tcPr>
            <w:tcW w:w="236" w:type="dxa"/>
          </w:tcPr>
          <w:p w14:paraId="74C21CB7" w14:textId="77777777" w:rsidR="00DE5618" w:rsidRDefault="00DE5618" w:rsidP="00EF40E2">
            <w:pPr>
              <w:pStyle w:val="Heading2"/>
              <w:ind w:left="0"/>
              <w:outlineLvl w:val="1"/>
              <w:rPr>
                <w:b w:val="0"/>
              </w:rPr>
            </w:pPr>
          </w:p>
        </w:tc>
        <w:tc>
          <w:tcPr>
            <w:tcW w:w="236" w:type="dxa"/>
          </w:tcPr>
          <w:p w14:paraId="55D47F6E" w14:textId="77777777" w:rsidR="00DE5618" w:rsidRDefault="00DE5618" w:rsidP="00EF40E2">
            <w:pPr>
              <w:pStyle w:val="Heading2"/>
              <w:ind w:left="0"/>
              <w:outlineLvl w:val="1"/>
              <w:rPr>
                <w:b w:val="0"/>
              </w:rPr>
            </w:pPr>
          </w:p>
        </w:tc>
        <w:tc>
          <w:tcPr>
            <w:tcW w:w="0" w:type="auto"/>
          </w:tcPr>
          <w:p w14:paraId="54298EFA" w14:textId="77777777" w:rsidR="00DE5618" w:rsidRDefault="00DE5618" w:rsidP="00EF40E2">
            <w:pPr>
              <w:pStyle w:val="Heading2"/>
              <w:ind w:left="0"/>
              <w:outlineLvl w:val="1"/>
              <w:rPr>
                <w:b w:val="0"/>
              </w:rPr>
            </w:pPr>
          </w:p>
        </w:tc>
        <w:tc>
          <w:tcPr>
            <w:tcW w:w="0" w:type="auto"/>
          </w:tcPr>
          <w:p w14:paraId="595EFBDD" w14:textId="77777777" w:rsidR="00DE5618" w:rsidRDefault="00DE5618" w:rsidP="00EF40E2">
            <w:pPr>
              <w:pStyle w:val="Heading2"/>
              <w:ind w:left="0"/>
              <w:outlineLvl w:val="1"/>
              <w:rPr>
                <w:b w:val="0"/>
              </w:rPr>
            </w:pPr>
          </w:p>
        </w:tc>
        <w:tc>
          <w:tcPr>
            <w:tcW w:w="0" w:type="auto"/>
          </w:tcPr>
          <w:p w14:paraId="2BF12E78" w14:textId="77777777" w:rsidR="00DE5618" w:rsidRDefault="00DE5618" w:rsidP="00EF40E2">
            <w:pPr>
              <w:pStyle w:val="Heading2"/>
              <w:ind w:left="0"/>
              <w:outlineLvl w:val="1"/>
              <w:rPr>
                <w:b w:val="0"/>
              </w:rPr>
            </w:pPr>
          </w:p>
        </w:tc>
        <w:tc>
          <w:tcPr>
            <w:tcW w:w="0" w:type="auto"/>
          </w:tcPr>
          <w:p w14:paraId="5E907B9F" w14:textId="77777777" w:rsidR="00DE5618" w:rsidRDefault="00DE5618" w:rsidP="00EF40E2">
            <w:pPr>
              <w:pStyle w:val="Heading2"/>
              <w:ind w:left="0"/>
              <w:outlineLvl w:val="1"/>
              <w:rPr>
                <w:b w:val="0"/>
              </w:rPr>
            </w:pPr>
          </w:p>
        </w:tc>
        <w:tc>
          <w:tcPr>
            <w:tcW w:w="0" w:type="auto"/>
          </w:tcPr>
          <w:p w14:paraId="67E36E48" w14:textId="77777777" w:rsidR="00DE5618" w:rsidRDefault="00DE5618" w:rsidP="00EF40E2">
            <w:pPr>
              <w:pStyle w:val="Heading2"/>
              <w:ind w:left="0"/>
              <w:outlineLvl w:val="1"/>
              <w:rPr>
                <w:b w:val="0"/>
              </w:rPr>
            </w:pPr>
          </w:p>
        </w:tc>
        <w:tc>
          <w:tcPr>
            <w:tcW w:w="0" w:type="auto"/>
          </w:tcPr>
          <w:p w14:paraId="1B0AB319" w14:textId="77777777" w:rsidR="00DE5618" w:rsidRDefault="00DE5618" w:rsidP="00EF40E2">
            <w:pPr>
              <w:pStyle w:val="Heading2"/>
              <w:ind w:left="0"/>
              <w:outlineLvl w:val="1"/>
              <w:rPr>
                <w:b w:val="0"/>
              </w:rPr>
            </w:pPr>
          </w:p>
        </w:tc>
        <w:tc>
          <w:tcPr>
            <w:tcW w:w="0" w:type="auto"/>
          </w:tcPr>
          <w:p w14:paraId="048591FD" w14:textId="77777777" w:rsidR="00DE5618" w:rsidRDefault="00DE5618" w:rsidP="00EF40E2">
            <w:pPr>
              <w:pStyle w:val="Heading2"/>
              <w:ind w:left="0"/>
              <w:outlineLvl w:val="1"/>
              <w:rPr>
                <w:b w:val="0"/>
              </w:rPr>
            </w:pPr>
          </w:p>
        </w:tc>
        <w:tc>
          <w:tcPr>
            <w:tcW w:w="0" w:type="auto"/>
          </w:tcPr>
          <w:p w14:paraId="133E4A77" w14:textId="77777777" w:rsidR="00DE5618" w:rsidRDefault="00DE5618" w:rsidP="00EF40E2">
            <w:pPr>
              <w:pStyle w:val="Heading2"/>
              <w:ind w:left="0"/>
              <w:outlineLvl w:val="1"/>
              <w:rPr>
                <w:b w:val="0"/>
              </w:rPr>
            </w:pPr>
          </w:p>
        </w:tc>
        <w:tc>
          <w:tcPr>
            <w:tcW w:w="0" w:type="auto"/>
          </w:tcPr>
          <w:p w14:paraId="57BB6982" w14:textId="77777777" w:rsidR="00DE5618" w:rsidRDefault="00DE5618" w:rsidP="00EF40E2">
            <w:pPr>
              <w:pStyle w:val="Heading2"/>
              <w:ind w:left="0"/>
              <w:outlineLvl w:val="1"/>
              <w:rPr>
                <w:b w:val="0"/>
              </w:rPr>
            </w:pPr>
          </w:p>
        </w:tc>
        <w:tc>
          <w:tcPr>
            <w:tcW w:w="0" w:type="auto"/>
          </w:tcPr>
          <w:p w14:paraId="4BCB757F" w14:textId="77777777" w:rsidR="00DE5618" w:rsidRDefault="00DE5618" w:rsidP="00EF40E2">
            <w:pPr>
              <w:pStyle w:val="Heading2"/>
              <w:ind w:left="0"/>
              <w:outlineLvl w:val="1"/>
              <w:rPr>
                <w:b w:val="0"/>
              </w:rPr>
            </w:pPr>
          </w:p>
        </w:tc>
        <w:tc>
          <w:tcPr>
            <w:tcW w:w="0" w:type="auto"/>
          </w:tcPr>
          <w:p w14:paraId="576757BC" w14:textId="77777777" w:rsidR="00DE5618" w:rsidRDefault="00DE5618" w:rsidP="00EF40E2">
            <w:pPr>
              <w:pStyle w:val="Heading2"/>
              <w:ind w:left="0"/>
              <w:outlineLvl w:val="1"/>
              <w:rPr>
                <w:b w:val="0"/>
              </w:rPr>
            </w:pPr>
          </w:p>
        </w:tc>
        <w:tc>
          <w:tcPr>
            <w:tcW w:w="0" w:type="auto"/>
          </w:tcPr>
          <w:p w14:paraId="329DB5E4" w14:textId="77777777" w:rsidR="00DE5618" w:rsidRDefault="00DE5618" w:rsidP="00EF40E2">
            <w:pPr>
              <w:pStyle w:val="Heading2"/>
              <w:ind w:left="0"/>
              <w:outlineLvl w:val="1"/>
              <w:rPr>
                <w:b w:val="0"/>
              </w:rPr>
            </w:pPr>
          </w:p>
        </w:tc>
        <w:tc>
          <w:tcPr>
            <w:tcW w:w="0" w:type="auto"/>
          </w:tcPr>
          <w:p w14:paraId="6757C990" w14:textId="77777777" w:rsidR="00DE5618" w:rsidRDefault="00DE5618" w:rsidP="00EF40E2">
            <w:pPr>
              <w:pStyle w:val="Heading2"/>
              <w:ind w:left="0"/>
              <w:outlineLvl w:val="1"/>
              <w:rPr>
                <w:b w:val="0"/>
              </w:rPr>
            </w:pPr>
          </w:p>
        </w:tc>
        <w:tc>
          <w:tcPr>
            <w:tcW w:w="0" w:type="auto"/>
          </w:tcPr>
          <w:p w14:paraId="2DDC7C12" w14:textId="77777777" w:rsidR="00DE5618" w:rsidRDefault="00DE5618" w:rsidP="00EF40E2">
            <w:pPr>
              <w:pStyle w:val="Heading2"/>
              <w:ind w:left="0"/>
              <w:outlineLvl w:val="1"/>
              <w:rPr>
                <w:b w:val="0"/>
              </w:rPr>
            </w:pPr>
          </w:p>
        </w:tc>
        <w:tc>
          <w:tcPr>
            <w:tcW w:w="0" w:type="auto"/>
          </w:tcPr>
          <w:p w14:paraId="7E908172" w14:textId="77777777" w:rsidR="00DE5618" w:rsidRDefault="00DE5618" w:rsidP="00EF40E2">
            <w:pPr>
              <w:pStyle w:val="Heading2"/>
              <w:ind w:left="0"/>
              <w:outlineLvl w:val="1"/>
              <w:rPr>
                <w:b w:val="0"/>
              </w:rPr>
            </w:pPr>
          </w:p>
        </w:tc>
        <w:tc>
          <w:tcPr>
            <w:tcW w:w="0" w:type="auto"/>
          </w:tcPr>
          <w:p w14:paraId="08C2FA7D" w14:textId="77777777" w:rsidR="00DE5618" w:rsidRDefault="00DE5618" w:rsidP="00EF40E2">
            <w:pPr>
              <w:pStyle w:val="Heading2"/>
              <w:ind w:left="0"/>
              <w:outlineLvl w:val="1"/>
              <w:rPr>
                <w:b w:val="0"/>
              </w:rPr>
            </w:pPr>
          </w:p>
        </w:tc>
        <w:tc>
          <w:tcPr>
            <w:tcW w:w="0" w:type="auto"/>
          </w:tcPr>
          <w:p w14:paraId="3B103B7E" w14:textId="77777777" w:rsidR="00DE5618" w:rsidRDefault="00DE5618" w:rsidP="00EF40E2">
            <w:pPr>
              <w:pStyle w:val="Heading2"/>
              <w:ind w:left="0"/>
              <w:outlineLvl w:val="1"/>
              <w:rPr>
                <w:b w:val="0"/>
              </w:rPr>
            </w:pPr>
          </w:p>
        </w:tc>
        <w:tc>
          <w:tcPr>
            <w:tcW w:w="0" w:type="auto"/>
          </w:tcPr>
          <w:p w14:paraId="78C71F72" w14:textId="77777777" w:rsidR="00DE5618" w:rsidRDefault="00DE5618" w:rsidP="00EF40E2">
            <w:pPr>
              <w:pStyle w:val="Heading2"/>
              <w:ind w:left="0"/>
              <w:outlineLvl w:val="1"/>
              <w:rPr>
                <w:b w:val="0"/>
              </w:rPr>
            </w:pPr>
          </w:p>
        </w:tc>
        <w:tc>
          <w:tcPr>
            <w:tcW w:w="0" w:type="auto"/>
          </w:tcPr>
          <w:p w14:paraId="0A0E4DFB" w14:textId="77777777" w:rsidR="00DE5618" w:rsidRDefault="00DE5618" w:rsidP="00EF40E2">
            <w:pPr>
              <w:pStyle w:val="Heading2"/>
              <w:ind w:left="0"/>
              <w:outlineLvl w:val="1"/>
              <w:rPr>
                <w:b w:val="0"/>
              </w:rPr>
            </w:pPr>
          </w:p>
        </w:tc>
        <w:tc>
          <w:tcPr>
            <w:tcW w:w="0" w:type="auto"/>
          </w:tcPr>
          <w:p w14:paraId="61D24982" w14:textId="77777777" w:rsidR="00DE5618" w:rsidRDefault="00DE5618" w:rsidP="00EF40E2">
            <w:pPr>
              <w:pStyle w:val="Heading2"/>
              <w:ind w:left="0"/>
              <w:outlineLvl w:val="1"/>
              <w:rPr>
                <w:b w:val="0"/>
              </w:rPr>
            </w:pPr>
          </w:p>
        </w:tc>
        <w:tc>
          <w:tcPr>
            <w:tcW w:w="0" w:type="auto"/>
          </w:tcPr>
          <w:p w14:paraId="5B5AEA53" w14:textId="77777777" w:rsidR="00DE5618" w:rsidRDefault="00DE5618" w:rsidP="00EF40E2">
            <w:pPr>
              <w:pStyle w:val="Heading2"/>
              <w:ind w:left="0"/>
              <w:outlineLvl w:val="1"/>
              <w:rPr>
                <w:b w:val="0"/>
              </w:rPr>
            </w:pPr>
          </w:p>
        </w:tc>
        <w:tc>
          <w:tcPr>
            <w:tcW w:w="0" w:type="auto"/>
          </w:tcPr>
          <w:p w14:paraId="49DC53C9" w14:textId="77777777" w:rsidR="00DE5618" w:rsidRDefault="00DE5618" w:rsidP="00EF40E2">
            <w:pPr>
              <w:pStyle w:val="Heading2"/>
              <w:ind w:left="0"/>
              <w:outlineLvl w:val="1"/>
              <w:rPr>
                <w:b w:val="0"/>
              </w:rPr>
            </w:pPr>
          </w:p>
        </w:tc>
        <w:tc>
          <w:tcPr>
            <w:tcW w:w="0" w:type="auto"/>
            <w:shd w:val="clear" w:color="auto" w:fill="BF8F00" w:themeFill="accent4" w:themeFillShade="BF"/>
          </w:tcPr>
          <w:p w14:paraId="2487137F" w14:textId="77777777" w:rsidR="00DE5618" w:rsidRDefault="00DE5618" w:rsidP="00EF40E2">
            <w:pPr>
              <w:pStyle w:val="Heading2"/>
              <w:ind w:left="0"/>
              <w:outlineLvl w:val="1"/>
              <w:rPr>
                <w:b w:val="0"/>
              </w:rPr>
            </w:pPr>
          </w:p>
        </w:tc>
        <w:tc>
          <w:tcPr>
            <w:tcW w:w="0" w:type="auto"/>
            <w:shd w:val="clear" w:color="auto" w:fill="BF8F00" w:themeFill="accent4" w:themeFillShade="BF"/>
          </w:tcPr>
          <w:p w14:paraId="6D03C1E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4433BCA6" w14:textId="77777777" w:rsidR="00DE5618" w:rsidRDefault="00DE5618" w:rsidP="00EF40E2">
            <w:pPr>
              <w:pStyle w:val="Heading2"/>
              <w:ind w:left="0"/>
              <w:outlineLvl w:val="1"/>
              <w:rPr>
                <w:b w:val="0"/>
              </w:rPr>
            </w:pPr>
          </w:p>
        </w:tc>
        <w:tc>
          <w:tcPr>
            <w:tcW w:w="0" w:type="auto"/>
          </w:tcPr>
          <w:p w14:paraId="0FD90972" w14:textId="77777777" w:rsidR="00DE5618" w:rsidRDefault="00DE5618" w:rsidP="00EF40E2">
            <w:pPr>
              <w:pStyle w:val="Heading2"/>
              <w:ind w:left="0"/>
              <w:outlineLvl w:val="1"/>
              <w:rPr>
                <w:b w:val="0"/>
              </w:rPr>
            </w:pPr>
          </w:p>
        </w:tc>
        <w:tc>
          <w:tcPr>
            <w:tcW w:w="0" w:type="auto"/>
          </w:tcPr>
          <w:p w14:paraId="144C056D" w14:textId="77777777" w:rsidR="00DE5618" w:rsidRDefault="00DE5618" w:rsidP="00EF40E2">
            <w:pPr>
              <w:pStyle w:val="Heading2"/>
              <w:ind w:left="0"/>
              <w:outlineLvl w:val="1"/>
              <w:rPr>
                <w:b w:val="0"/>
              </w:rPr>
            </w:pPr>
          </w:p>
        </w:tc>
        <w:tc>
          <w:tcPr>
            <w:tcW w:w="0" w:type="auto"/>
          </w:tcPr>
          <w:p w14:paraId="4378E41D" w14:textId="77777777" w:rsidR="00DE5618" w:rsidRDefault="00DE5618" w:rsidP="00EF40E2">
            <w:pPr>
              <w:pStyle w:val="Heading2"/>
              <w:ind w:left="0"/>
              <w:outlineLvl w:val="1"/>
              <w:rPr>
                <w:b w:val="0"/>
              </w:rPr>
            </w:pPr>
          </w:p>
        </w:tc>
        <w:tc>
          <w:tcPr>
            <w:tcW w:w="0" w:type="auto"/>
          </w:tcPr>
          <w:p w14:paraId="0FD40B3F" w14:textId="77777777" w:rsidR="00DE5618" w:rsidRDefault="00DE5618" w:rsidP="00EF40E2">
            <w:pPr>
              <w:pStyle w:val="Heading2"/>
              <w:ind w:left="0"/>
              <w:outlineLvl w:val="1"/>
              <w:rPr>
                <w:b w:val="0"/>
              </w:rPr>
            </w:pPr>
          </w:p>
        </w:tc>
        <w:tc>
          <w:tcPr>
            <w:tcW w:w="0" w:type="auto"/>
          </w:tcPr>
          <w:p w14:paraId="54C03A24" w14:textId="77777777" w:rsidR="00DE5618" w:rsidRDefault="00DE5618" w:rsidP="00EF40E2">
            <w:pPr>
              <w:pStyle w:val="Heading2"/>
              <w:ind w:left="0"/>
              <w:outlineLvl w:val="1"/>
              <w:rPr>
                <w:b w:val="0"/>
              </w:rPr>
            </w:pPr>
          </w:p>
        </w:tc>
      </w:tr>
      <w:tr w:rsidR="00DE5618" w14:paraId="7A0FDA44" w14:textId="77777777" w:rsidTr="0058674B">
        <w:tc>
          <w:tcPr>
            <w:tcW w:w="2480" w:type="dxa"/>
          </w:tcPr>
          <w:p w14:paraId="61CCB8A7" w14:textId="77777777" w:rsidR="00DE5618" w:rsidRDefault="00DE5618" w:rsidP="00EF40E2">
            <w:pPr>
              <w:pStyle w:val="Heading2"/>
              <w:ind w:left="0"/>
              <w:jc w:val="center"/>
              <w:outlineLvl w:val="1"/>
              <w:rPr>
                <w:b w:val="0"/>
              </w:rPr>
            </w:pPr>
            <w:r>
              <w:rPr>
                <w:b w:val="0"/>
              </w:rPr>
              <w:t>Dissemination of results and publication.</w:t>
            </w:r>
          </w:p>
        </w:tc>
        <w:tc>
          <w:tcPr>
            <w:tcW w:w="236" w:type="dxa"/>
          </w:tcPr>
          <w:p w14:paraId="05D4D223" w14:textId="77777777" w:rsidR="00DE5618" w:rsidRDefault="00DE5618" w:rsidP="00EF40E2">
            <w:pPr>
              <w:pStyle w:val="Heading2"/>
              <w:ind w:left="0"/>
              <w:outlineLvl w:val="1"/>
              <w:rPr>
                <w:b w:val="0"/>
              </w:rPr>
            </w:pPr>
          </w:p>
        </w:tc>
        <w:tc>
          <w:tcPr>
            <w:tcW w:w="236" w:type="dxa"/>
          </w:tcPr>
          <w:p w14:paraId="508E38AB" w14:textId="77777777" w:rsidR="00DE5618" w:rsidRDefault="00DE5618" w:rsidP="00EF40E2">
            <w:pPr>
              <w:pStyle w:val="Heading2"/>
              <w:ind w:left="0"/>
              <w:outlineLvl w:val="1"/>
              <w:rPr>
                <w:b w:val="0"/>
              </w:rPr>
            </w:pPr>
          </w:p>
        </w:tc>
        <w:tc>
          <w:tcPr>
            <w:tcW w:w="0" w:type="auto"/>
          </w:tcPr>
          <w:p w14:paraId="7B20DB8C" w14:textId="77777777" w:rsidR="00DE5618" w:rsidRDefault="00DE5618" w:rsidP="00EF40E2">
            <w:pPr>
              <w:pStyle w:val="Heading2"/>
              <w:ind w:left="0"/>
              <w:outlineLvl w:val="1"/>
              <w:rPr>
                <w:b w:val="0"/>
              </w:rPr>
            </w:pPr>
          </w:p>
        </w:tc>
        <w:tc>
          <w:tcPr>
            <w:tcW w:w="0" w:type="auto"/>
          </w:tcPr>
          <w:p w14:paraId="36938B7C" w14:textId="77777777" w:rsidR="00DE5618" w:rsidRDefault="00DE5618" w:rsidP="00EF40E2">
            <w:pPr>
              <w:pStyle w:val="Heading2"/>
              <w:ind w:left="0"/>
              <w:outlineLvl w:val="1"/>
              <w:rPr>
                <w:b w:val="0"/>
              </w:rPr>
            </w:pPr>
          </w:p>
        </w:tc>
        <w:tc>
          <w:tcPr>
            <w:tcW w:w="0" w:type="auto"/>
          </w:tcPr>
          <w:p w14:paraId="555AF72D" w14:textId="77777777" w:rsidR="00DE5618" w:rsidRDefault="00DE5618" w:rsidP="00EF40E2">
            <w:pPr>
              <w:pStyle w:val="Heading2"/>
              <w:ind w:left="0"/>
              <w:outlineLvl w:val="1"/>
              <w:rPr>
                <w:b w:val="0"/>
              </w:rPr>
            </w:pPr>
          </w:p>
        </w:tc>
        <w:tc>
          <w:tcPr>
            <w:tcW w:w="0" w:type="auto"/>
          </w:tcPr>
          <w:p w14:paraId="1DC95F1A" w14:textId="77777777" w:rsidR="00DE5618" w:rsidRDefault="00DE5618" w:rsidP="00EF40E2">
            <w:pPr>
              <w:pStyle w:val="Heading2"/>
              <w:ind w:left="0"/>
              <w:outlineLvl w:val="1"/>
              <w:rPr>
                <w:b w:val="0"/>
              </w:rPr>
            </w:pPr>
          </w:p>
        </w:tc>
        <w:tc>
          <w:tcPr>
            <w:tcW w:w="0" w:type="auto"/>
          </w:tcPr>
          <w:p w14:paraId="5152358C" w14:textId="77777777" w:rsidR="00DE5618" w:rsidRDefault="00DE5618" w:rsidP="00EF40E2">
            <w:pPr>
              <w:pStyle w:val="Heading2"/>
              <w:ind w:left="0"/>
              <w:outlineLvl w:val="1"/>
              <w:rPr>
                <w:b w:val="0"/>
              </w:rPr>
            </w:pPr>
          </w:p>
        </w:tc>
        <w:tc>
          <w:tcPr>
            <w:tcW w:w="0" w:type="auto"/>
          </w:tcPr>
          <w:p w14:paraId="59DD122D" w14:textId="77777777" w:rsidR="00DE5618" w:rsidRDefault="00DE5618" w:rsidP="00EF40E2">
            <w:pPr>
              <w:pStyle w:val="Heading2"/>
              <w:ind w:left="0"/>
              <w:outlineLvl w:val="1"/>
              <w:rPr>
                <w:b w:val="0"/>
              </w:rPr>
            </w:pPr>
          </w:p>
        </w:tc>
        <w:tc>
          <w:tcPr>
            <w:tcW w:w="0" w:type="auto"/>
          </w:tcPr>
          <w:p w14:paraId="110F2BC8" w14:textId="77777777" w:rsidR="00DE5618" w:rsidRDefault="00DE5618" w:rsidP="00EF40E2">
            <w:pPr>
              <w:pStyle w:val="Heading2"/>
              <w:ind w:left="0"/>
              <w:outlineLvl w:val="1"/>
              <w:rPr>
                <w:b w:val="0"/>
              </w:rPr>
            </w:pPr>
          </w:p>
        </w:tc>
        <w:tc>
          <w:tcPr>
            <w:tcW w:w="0" w:type="auto"/>
          </w:tcPr>
          <w:p w14:paraId="0E0F4C8F" w14:textId="77777777" w:rsidR="00DE5618" w:rsidRDefault="00DE5618" w:rsidP="00EF40E2">
            <w:pPr>
              <w:pStyle w:val="Heading2"/>
              <w:ind w:left="0"/>
              <w:outlineLvl w:val="1"/>
              <w:rPr>
                <w:b w:val="0"/>
              </w:rPr>
            </w:pPr>
          </w:p>
        </w:tc>
        <w:tc>
          <w:tcPr>
            <w:tcW w:w="0" w:type="auto"/>
          </w:tcPr>
          <w:p w14:paraId="7BF8C690" w14:textId="77777777" w:rsidR="00DE5618" w:rsidRDefault="00DE5618" w:rsidP="00EF40E2">
            <w:pPr>
              <w:pStyle w:val="Heading2"/>
              <w:ind w:left="0"/>
              <w:outlineLvl w:val="1"/>
              <w:rPr>
                <w:b w:val="0"/>
              </w:rPr>
            </w:pPr>
          </w:p>
        </w:tc>
        <w:tc>
          <w:tcPr>
            <w:tcW w:w="0" w:type="auto"/>
          </w:tcPr>
          <w:p w14:paraId="11E6807F" w14:textId="77777777" w:rsidR="00DE5618" w:rsidRDefault="00DE5618" w:rsidP="00EF40E2">
            <w:pPr>
              <w:pStyle w:val="Heading2"/>
              <w:ind w:left="0"/>
              <w:outlineLvl w:val="1"/>
              <w:rPr>
                <w:b w:val="0"/>
              </w:rPr>
            </w:pPr>
          </w:p>
        </w:tc>
        <w:tc>
          <w:tcPr>
            <w:tcW w:w="0" w:type="auto"/>
          </w:tcPr>
          <w:p w14:paraId="52DC371E" w14:textId="77777777" w:rsidR="00DE5618" w:rsidRDefault="00DE5618" w:rsidP="00EF40E2">
            <w:pPr>
              <w:pStyle w:val="Heading2"/>
              <w:ind w:left="0"/>
              <w:outlineLvl w:val="1"/>
              <w:rPr>
                <w:b w:val="0"/>
              </w:rPr>
            </w:pPr>
          </w:p>
        </w:tc>
        <w:tc>
          <w:tcPr>
            <w:tcW w:w="0" w:type="auto"/>
          </w:tcPr>
          <w:p w14:paraId="653B4F77" w14:textId="77777777" w:rsidR="00DE5618" w:rsidRDefault="00DE5618" w:rsidP="00EF40E2">
            <w:pPr>
              <w:pStyle w:val="Heading2"/>
              <w:ind w:left="0"/>
              <w:outlineLvl w:val="1"/>
              <w:rPr>
                <w:b w:val="0"/>
              </w:rPr>
            </w:pPr>
          </w:p>
        </w:tc>
        <w:tc>
          <w:tcPr>
            <w:tcW w:w="0" w:type="auto"/>
          </w:tcPr>
          <w:p w14:paraId="2F6472B4" w14:textId="77777777" w:rsidR="00DE5618" w:rsidRDefault="00DE5618" w:rsidP="00EF40E2">
            <w:pPr>
              <w:pStyle w:val="Heading2"/>
              <w:ind w:left="0"/>
              <w:outlineLvl w:val="1"/>
              <w:rPr>
                <w:b w:val="0"/>
              </w:rPr>
            </w:pPr>
          </w:p>
        </w:tc>
        <w:tc>
          <w:tcPr>
            <w:tcW w:w="0" w:type="auto"/>
          </w:tcPr>
          <w:p w14:paraId="3B914180" w14:textId="77777777" w:rsidR="00DE5618" w:rsidRDefault="00DE5618" w:rsidP="00EF40E2">
            <w:pPr>
              <w:pStyle w:val="Heading2"/>
              <w:ind w:left="0"/>
              <w:outlineLvl w:val="1"/>
              <w:rPr>
                <w:b w:val="0"/>
              </w:rPr>
            </w:pPr>
          </w:p>
        </w:tc>
        <w:tc>
          <w:tcPr>
            <w:tcW w:w="0" w:type="auto"/>
          </w:tcPr>
          <w:p w14:paraId="4E8AAABC" w14:textId="77777777" w:rsidR="00DE5618" w:rsidRDefault="00DE5618" w:rsidP="00EF40E2">
            <w:pPr>
              <w:pStyle w:val="Heading2"/>
              <w:ind w:left="0"/>
              <w:outlineLvl w:val="1"/>
              <w:rPr>
                <w:b w:val="0"/>
              </w:rPr>
            </w:pPr>
          </w:p>
        </w:tc>
        <w:tc>
          <w:tcPr>
            <w:tcW w:w="0" w:type="auto"/>
          </w:tcPr>
          <w:p w14:paraId="38C4C2F7" w14:textId="77777777" w:rsidR="00DE5618" w:rsidRDefault="00DE5618" w:rsidP="00EF40E2">
            <w:pPr>
              <w:pStyle w:val="Heading2"/>
              <w:ind w:left="0"/>
              <w:outlineLvl w:val="1"/>
              <w:rPr>
                <w:b w:val="0"/>
              </w:rPr>
            </w:pPr>
          </w:p>
        </w:tc>
        <w:tc>
          <w:tcPr>
            <w:tcW w:w="0" w:type="auto"/>
          </w:tcPr>
          <w:p w14:paraId="6F78614F" w14:textId="77777777" w:rsidR="00DE5618" w:rsidRDefault="00DE5618" w:rsidP="00EF40E2">
            <w:pPr>
              <w:pStyle w:val="Heading2"/>
              <w:ind w:left="0"/>
              <w:outlineLvl w:val="1"/>
              <w:rPr>
                <w:b w:val="0"/>
              </w:rPr>
            </w:pPr>
          </w:p>
        </w:tc>
        <w:tc>
          <w:tcPr>
            <w:tcW w:w="0" w:type="auto"/>
          </w:tcPr>
          <w:p w14:paraId="7839FCE5" w14:textId="77777777" w:rsidR="00DE5618" w:rsidRDefault="00DE5618" w:rsidP="00EF40E2">
            <w:pPr>
              <w:pStyle w:val="Heading2"/>
              <w:ind w:left="0"/>
              <w:outlineLvl w:val="1"/>
              <w:rPr>
                <w:b w:val="0"/>
              </w:rPr>
            </w:pPr>
          </w:p>
        </w:tc>
        <w:tc>
          <w:tcPr>
            <w:tcW w:w="0" w:type="auto"/>
          </w:tcPr>
          <w:p w14:paraId="63A7DE4A" w14:textId="77777777" w:rsidR="00DE5618" w:rsidRDefault="00DE5618" w:rsidP="00EF40E2">
            <w:pPr>
              <w:pStyle w:val="Heading2"/>
              <w:ind w:left="0"/>
              <w:outlineLvl w:val="1"/>
              <w:rPr>
                <w:b w:val="0"/>
              </w:rPr>
            </w:pPr>
          </w:p>
        </w:tc>
        <w:tc>
          <w:tcPr>
            <w:tcW w:w="0" w:type="auto"/>
          </w:tcPr>
          <w:p w14:paraId="3A07BBE3" w14:textId="77777777" w:rsidR="00DE5618" w:rsidRDefault="00DE5618" w:rsidP="00EF40E2">
            <w:pPr>
              <w:pStyle w:val="Heading2"/>
              <w:ind w:left="0"/>
              <w:outlineLvl w:val="1"/>
              <w:rPr>
                <w:b w:val="0"/>
              </w:rPr>
            </w:pPr>
          </w:p>
        </w:tc>
        <w:tc>
          <w:tcPr>
            <w:tcW w:w="0" w:type="auto"/>
          </w:tcPr>
          <w:p w14:paraId="55BFC8BB" w14:textId="77777777" w:rsidR="00DE5618" w:rsidRDefault="00DE5618" w:rsidP="00EF40E2">
            <w:pPr>
              <w:pStyle w:val="Heading2"/>
              <w:ind w:left="0"/>
              <w:outlineLvl w:val="1"/>
              <w:rPr>
                <w:b w:val="0"/>
              </w:rPr>
            </w:pPr>
          </w:p>
        </w:tc>
        <w:tc>
          <w:tcPr>
            <w:tcW w:w="0" w:type="auto"/>
          </w:tcPr>
          <w:p w14:paraId="3984A2E6" w14:textId="77777777" w:rsidR="00DE5618" w:rsidRDefault="00DE5618" w:rsidP="00EF40E2">
            <w:pPr>
              <w:pStyle w:val="Heading2"/>
              <w:ind w:left="0"/>
              <w:outlineLvl w:val="1"/>
              <w:rPr>
                <w:b w:val="0"/>
              </w:rPr>
            </w:pPr>
          </w:p>
        </w:tc>
        <w:tc>
          <w:tcPr>
            <w:tcW w:w="0" w:type="auto"/>
          </w:tcPr>
          <w:p w14:paraId="306A19C9" w14:textId="77777777" w:rsidR="00DE5618" w:rsidRDefault="00DE5618" w:rsidP="00EF40E2">
            <w:pPr>
              <w:pStyle w:val="Heading2"/>
              <w:ind w:left="0"/>
              <w:outlineLvl w:val="1"/>
              <w:rPr>
                <w:b w:val="0"/>
              </w:rPr>
            </w:pPr>
          </w:p>
        </w:tc>
        <w:tc>
          <w:tcPr>
            <w:tcW w:w="0" w:type="auto"/>
          </w:tcPr>
          <w:p w14:paraId="716C11C1" w14:textId="77777777" w:rsidR="00DE5618" w:rsidRDefault="00DE5618" w:rsidP="00EF40E2">
            <w:pPr>
              <w:pStyle w:val="Heading2"/>
              <w:ind w:left="0"/>
              <w:outlineLvl w:val="1"/>
              <w:rPr>
                <w:b w:val="0"/>
              </w:rPr>
            </w:pPr>
          </w:p>
        </w:tc>
        <w:tc>
          <w:tcPr>
            <w:tcW w:w="0" w:type="auto"/>
          </w:tcPr>
          <w:p w14:paraId="59F1FBD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3585D13" w14:textId="77777777" w:rsidR="00DE5618" w:rsidRDefault="00DE5618" w:rsidP="00EF40E2">
            <w:pPr>
              <w:pStyle w:val="Heading2"/>
              <w:ind w:left="0"/>
              <w:outlineLvl w:val="1"/>
              <w:rPr>
                <w:b w:val="0"/>
              </w:rPr>
            </w:pPr>
          </w:p>
        </w:tc>
        <w:tc>
          <w:tcPr>
            <w:tcW w:w="0" w:type="auto"/>
            <w:shd w:val="clear" w:color="auto" w:fill="BF8F00" w:themeFill="accent4" w:themeFillShade="BF"/>
          </w:tcPr>
          <w:p w14:paraId="5FF76B2E"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1D7B647" w14:textId="77777777" w:rsidR="00DE5618" w:rsidRDefault="00DE5618" w:rsidP="00EF40E2">
            <w:pPr>
              <w:pStyle w:val="Heading2"/>
              <w:ind w:left="0"/>
              <w:outlineLvl w:val="1"/>
              <w:rPr>
                <w:b w:val="0"/>
              </w:rPr>
            </w:pPr>
          </w:p>
        </w:tc>
        <w:tc>
          <w:tcPr>
            <w:tcW w:w="0" w:type="auto"/>
            <w:shd w:val="clear" w:color="auto" w:fill="BF8F00" w:themeFill="accent4" w:themeFillShade="BF"/>
          </w:tcPr>
          <w:p w14:paraId="3B789138" w14:textId="77777777" w:rsidR="00DE5618" w:rsidRDefault="00DE5618" w:rsidP="00EF40E2">
            <w:pPr>
              <w:pStyle w:val="Heading2"/>
              <w:ind w:left="0"/>
              <w:outlineLvl w:val="1"/>
              <w:rPr>
                <w:b w:val="0"/>
              </w:rPr>
            </w:pPr>
          </w:p>
        </w:tc>
        <w:tc>
          <w:tcPr>
            <w:tcW w:w="0" w:type="auto"/>
            <w:shd w:val="clear" w:color="auto" w:fill="BF8F00" w:themeFill="accent4" w:themeFillShade="BF"/>
          </w:tcPr>
          <w:p w14:paraId="1B67D981" w14:textId="77777777" w:rsidR="00DE5618" w:rsidRDefault="00DE5618" w:rsidP="00EF40E2">
            <w:pPr>
              <w:pStyle w:val="Heading2"/>
              <w:ind w:left="0"/>
              <w:outlineLvl w:val="1"/>
              <w:rPr>
                <w:b w:val="0"/>
              </w:rPr>
            </w:pPr>
          </w:p>
        </w:tc>
      </w:tr>
    </w:tbl>
    <w:p w14:paraId="10549BBE" w14:textId="77777777" w:rsidR="003B3BCC" w:rsidRDefault="003B3BCC" w:rsidP="00F10C6C">
      <w:pPr>
        <w:tabs>
          <w:tab w:val="left" w:pos="5400"/>
        </w:tabs>
        <w:sectPr w:rsidR="003B3BCC" w:rsidSect="00C361AB">
          <w:headerReference w:type="default" r:id="rId17"/>
          <w:pgSz w:w="11906" w:h="16838" w:code="9"/>
          <w:pgMar w:top="1267" w:right="1440" w:bottom="1267" w:left="2160" w:header="720" w:footer="720" w:gutter="0"/>
          <w:cols w:space="720"/>
          <w:docGrid w:linePitch="360"/>
        </w:sectPr>
      </w:pPr>
    </w:p>
    <w:p w14:paraId="6116EDB7" w14:textId="77777777" w:rsidR="00AF6A4F" w:rsidRDefault="00AF6A4F" w:rsidP="00E4468E">
      <w:pPr>
        <w:pStyle w:val="Heading1"/>
        <w:spacing w:before="0"/>
        <w:rPr>
          <w:rFonts w:ascii="Times New Roman" w:hAnsi="Times New Roman" w:cs="Times New Roman"/>
          <w:b/>
          <w:bCs/>
          <w:color w:val="auto"/>
          <w:sz w:val="28"/>
          <w:szCs w:val="28"/>
        </w:rPr>
      </w:pPr>
      <w:bookmarkStart w:id="25" w:name="_Toc180251249"/>
      <w:bookmarkStart w:id="26" w:name="_Toc180251413"/>
    </w:p>
    <w:p w14:paraId="08AFDB63" w14:textId="77777777" w:rsidR="00AF6A4F" w:rsidRPr="00C361AB" w:rsidRDefault="00AF6A4F" w:rsidP="00AF6A4F">
      <w:pPr>
        <w:pStyle w:val="Heading1"/>
        <w:spacing w:line="120" w:lineRule="auto"/>
        <w:jc w:val="right"/>
        <w:rPr>
          <w:rFonts w:ascii="Times New Roman" w:hAnsi="Times New Roman" w:cs="Times New Roman"/>
          <w:b/>
          <w:bCs/>
          <w:color w:val="auto"/>
          <w:sz w:val="28"/>
          <w:szCs w:val="28"/>
        </w:rPr>
      </w:pPr>
      <w:r w:rsidRPr="00C361AB">
        <w:rPr>
          <w:rFonts w:ascii="Times New Roman" w:hAnsi="Times New Roman" w:cs="Times New Roman"/>
          <w:b/>
          <w:bCs/>
          <w:color w:val="auto"/>
          <w:sz w:val="28"/>
          <w:szCs w:val="28"/>
        </w:rPr>
        <w:t xml:space="preserve">Section </w:t>
      </w:r>
      <w:r>
        <w:rPr>
          <w:rFonts w:ascii="Times New Roman" w:hAnsi="Times New Roman" w:cs="Times New Roman"/>
          <w:b/>
          <w:bCs/>
          <w:color w:val="auto"/>
          <w:sz w:val="28"/>
          <w:szCs w:val="28"/>
        </w:rPr>
        <w:t>6</w:t>
      </w:r>
    </w:p>
    <w:p w14:paraId="5D8022EE" w14:textId="77777777" w:rsidR="00AF6A4F" w:rsidRDefault="00AF6A4F" w:rsidP="00AF6A4F">
      <w:pPr>
        <w:pStyle w:val="Heading1"/>
        <w:spacing w:line="120" w:lineRule="auto"/>
        <w:jc w:val="right"/>
        <w:rPr>
          <w:rFonts w:ascii="Times New Roman" w:hAnsi="Times New Roman" w:cs="Times New Roman"/>
          <w:b/>
          <w:bCs/>
          <w:color w:val="auto"/>
          <w:sz w:val="28"/>
          <w:szCs w:val="28"/>
        </w:rPr>
      </w:pPr>
      <w:r w:rsidRPr="00E4468E">
        <w:rPr>
          <w:rFonts w:ascii="Times New Roman" w:hAnsi="Times New Roman" w:cs="Times New Roman"/>
          <w:b/>
          <w:bCs/>
          <w:color w:val="auto"/>
          <w:sz w:val="28"/>
          <w:szCs w:val="28"/>
        </w:rPr>
        <w:t>Conclusion</w:t>
      </w:r>
    </w:p>
    <w:p w14:paraId="17C8E69F" w14:textId="77777777" w:rsidR="00AF6A4F" w:rsidRPr="00C361AB" w:rsidRDefault="00AF6A4F" w:rsidP="00AF6A4F"/>
    <w:p w14:paraId="1144134B" w14:textId="77777777" w:rsidR="00AF6A4F" w:rsidRPr="00AF6A4F" w:rsidRDefault="00AF6A4F" w:rsidP="00AF6A4F">
      <w:pPr>
        <w:rPr>
          <w:sz w:val="24"/>
          <w:szCs w:val="24"/>
        </w:rPr>
      </w:pPr>
      <w:r w:rsidRPr="002D27DE">
        <w:rPr>
          <w:sz w:val="24"/>
          <w:szCs w:val="24"/>
        </w:rPr>
        <w:t xml:space="preserve">The extraction of titanium dioxide from </w:t>
      </w:r>
      <w:proofErr w:type="spellStart"/>
      <w:r w:rsidRPr="002D27DE">
        <w:rPr>
          <w:sz w:val="24"/>
          <w:szCs w:val="24"/>
        </w:rPr>
        <w:t>ilmenite</w:t>
      </w:r>
      <w:proofErr w:type="spellEnd"/>
      <w:r w:rsidRPr="002D27DE">
        <w:rPr>
          <w:sz w:val="24"/>
          <w:szCs w:val="24"/>
        </w:rPr>
        <w:t xml:space="preserve"> in red earth (RE) of </w:t>
      </w:r>
      <w:proofErr w:type="spellStart"/>
      <w:r w:rsidRPr="002D27DE">
        <w:rPr>
          <w:sz w:val="24"/>
          <w:szCs w:val="24"/>
        </w:rPr>
        <w:t>Aruwakkalu</w:t>
      </w:r>
      <w:proofErr w:type="spellEnd"/>
      <w:r w:rsidRPr="002D27DE">
        <w:rPr>
          <w:sz w:val="24"/>
          <w:szCs w:val="24"/>
        </w:rPr>
        <w:t xml:space="preserve">, Sri Lanka, may offers promising industrial potential due to the high demand of the titanium dioxide. This study focuses on developing an efficient method for </w:t>
      </w:r>
      <w:proofErr w:type="spellStart"/>
      <w:r w:rsidRPr="002D27DE">
        <w:rPr>
          <w:sz w:val="24"/>
          <w:szCs w:val="24"/>
        </w:rPr>
        <w:t>TiO</w:t>
      </w:r>
      <w:proofErr w:type="spellEnd"/>
      <w:r w:rsidRPr="002D27DE">
        <w:rPr>
          <w:sz w:val="24"/>
          <w:szCs w:val="24"/>
        </w:rPr>
        <w:t xml:space="preserve">₂ extraction, overcoming disturbance from iron and aluminum oxide surface coating and the challenges of traditional processes that involve high temperatures and hazardous chemicals. Gravity and magnetic separation techniques will be used to separate </w:t>
      </w:r>
      <w:proofErr w:type="spellStart"/>
      <w:r w:rsidRPr="002D27DE">
        <w:rPr>
          <w:sz w:val="24"/>
          <w:szCs w:val="24"/>
        </w:rPr>
        <w:t>ilmenite</w:t>
      </w:r>
      <w:proofErr w:type="spellEnd"/>
      <w:r w:rsidRPr="002D27DE">
        <w:rPr>
          <w:sz w:val="24"/>
          <w:szCs w:val="24"/>
        </w:rPr>
        <w:t xml:space="preserve"> from red earth. The extracted </w:t>
      </w:r>
      <w:proofErr w:type="spellStart"/>
      <w:r w:rsidRPr="002D27DE">
        <w:rPr>
          <w:sz w:val="24"/>
          <w:szCs w:val="24"/>
        </w:rPr>
        <w:t>TiO</w:t>
      </w:r>
      <w:proofErr w:type="spellEnd"/>
      <w:r w:rsidRPr="002D27DE">
        <w:rPr>
          <w:sz w:val="24"/>
          <w:szCs w:val="24"/>
        </w:rPr>
        <w:t xml:space="preserve">₂ will be evaluated for iron and </w:t>
      </w:r>
      <w:proofErr w:type="spellStart"/>
      <w:r w:rsidRPr="002D27DE">
        <w:rPr>
          <w:sz w:val="24"/>
          <w:szCs w:val="24"/>
        </w:rPr>
        <w:t>aluminium</w:t>
      </w:r>
      <w:proofErr w:type="spellEnd"/>
      <w:r w:rsidRPr="002D27DE">
        <w:rPr>
          <w:sz w:val="24"/>
          <w:szCs w:val="24"/>
        </w:rPr>
        <w:t xml:space="preserve"> contamination to ensure high purity. This study aims to increase the value of Sri Lanka's northwest coastal belt red earth deposits by improving the extraction process.</w:t>
      </w:r>
    </w:p>
    <w:p w14:paraId="47AA5F52" w14:textId="77777777" w:rsidR="00AF6A4F" w:rsidRDefault="00AF6A4F" w:rsidP="00E4468E">
      <w:pPr>
        <w:pStyle w:val="Heading1"/>
        <w:spacing w:before="0"/>
        <w:rPr>
          <w:rFonts w:ascii="Times New Roman" w:hAnsi="Times New Roman" w:cs="Times New Roman"/>
          <w:b/>
          <w:bCs/>
          <w:color w:val="auto"/>
          <w:sz w:val="28"/>
          <w:szCs w:val="28"/>
        </w:rPr>
      </w:pPr>
    </w:p>
    <w:p w14:paraId="6E179E75" w14:textId="77777777" w:rsidR="00AF6A4F" w:rsidRDefault="00AF6A4F" w:rsidP="00E4468E">
      <w:pPr>
        <w:pStyle w:val="Heading1"/>
        <w:spacing w:before="0"/>
        <w:rPr>
          <w:rFonts w:ascii="Times New Roman" w:hAnsi="Times New Roman" w:cs="Times New Roman"/>
          <w:b/>
          <w:bCs/>
          <w:color w:val="auto"/>
          <w:sz w:val="28"/>
          <w:szCs w:val="28"/>
        </w:rPr>
      </w:pPr>
    </w:p>
    <w:p w14:paraId="1B26EE42" w14:textId="77777777" w:rsidR="00AF6A4F" w:rsidRDefault="00AF6A4F" w:rsidP="00E4468E">
      <w:pPr>
        <w:pStyle w:val="Heading1"/>
        <w:spacing w:before="0"/>
        <w:rPr>
          <w:rFonts w:ascii="Times New Roman" w:hAnsi="Times New Roman" w:cs="Times New Roman"/>
          <w:b/>
          <w:bCs/>
          <w:color w:val="auto"/>
          <w:sz w:val="28"/>
          <w:szCs w:val="28"/>
        </w:rPr>
      </w:pPr>
    </w:p>
    <w:p w14:paraId="3F8F2847" w14:textId="77777777" w:rsidR="00AF6A4F" w:rsidRDefault="00AF6A4F" w:rsidP="00E4468E">
      <w:pPr>
        <w:pStyle w:val="Heading1"/>
        <w:spacing w:before="0"/>
        <w:rPr>
          <w:rFonts w:ascii="Times New Roman" w:hAnsi="Times New Roman" w:cs="Times New Roman"/>
          <w:b/>
          <w:bCs/>
          <w:color w:val="auto"/>
          <w:sz w:val="28"/>
          <w:szCs w:val="28"/>
        </w:rPr>
      </w:pPr>
    </w:p>
    <w:p w14:paraId="7208FE83" w14:textId="77777777" w:rsidR="00AF6A4F" w:rsidRDefault="00AF6A4F" w:rsidP="00E4468E">
      <w:pPr>
        <w:pStyle w:val="Heading1"/>
        <w:spacing w:before="0"/>
        <w:rPr>
          <w:rFonts w:ascii="Times New Roman" w:hAnsi="Times New Roman" w:cs="Times New Roman"/>
          <w:b/>
          <w:bCs/>
          <w:color w:val="auto"/>
          <w:sz w:val="28"/>
          <w:szCs w:val="28"/>
        </w:rPr>
      </w:pPr>
    </w:p>
    <w:p w14:paraId="5E18D5CF" w14:textId="77777777" w:rsidR="00AF6A4F" w:rsidRDefault="00AF6A4F" w:rsidP="00E4468E">
      <w:pPr>
        <w:pStyle w:val="Heading1"/>
        <w:spacing w:before="0"/>
        <w:rPr>
          <w:rFonts w:ascii="Times New Roman" w:hAnsi="Times New Roman" w:cs="Times New Roman"/>
          <w:b/>
          <w:bCs/>
          <w:color w:val="auto"/>
          <w:sz w:val="28"/>
          <w:szCs w:val="28"/>
        </w:rPr>
      </w:pPr>
    </w:p>
    <w:p w14:paraId="79CF4787" w14:textId="77777777" w:rsidR="00AF6A4F" w:rsidRDefault="00AF6A4F" w:rsidP="00E4468E">
      <w:pPr>
        <w:pStyle w:val="Heading1"/>
        <w:spacing w:before="0"/>
        <w:rPr>
          <w:rFonts w:ascii="Times New Roman" w:hAnsi="Times New Roman" w:cs="Times New Roman"/>
          <w:b/>
          <w:bCs/>
          <w:color w:val="auto"/>
          <w:sz w:val="28"/>
          <w:szCs w:val="28"/>
        </w:rPr>
      </w:pPr>
    </w:p>
    <w:p w14:paraId="1FF80460" w14:textId="77777777" w:rsidR="00AF6A4F" w:rsidRDefault="00AF6A4F" w:rsidP="00E4468E">
      <w:pPr>
        <w:pStyle w:val="Heading1"/>
        <w:spacing w:before="0"/>
        <w:rPr>
          <w:rFonts w:ascii="Times New Roman" w:hAnsi="Times New Roman" w:cs="Times New Roman"/>
          <w:b/>
          <w:bCs/>
          <w:color w:val="auto"/>
          <w:sz w:val="28"/>
          <w:szCs w:val="28"/>
        </w:rPr>
      </w:pPr>
    </w:p>
    <w:p w14:paraId="08CC93F2" w14:textId="77777777" w:rsidR="00AF6A4F" w:rsidRDefault="00AF6A4F" w:rsidP="00E4468E">
      <w:pPr>
        <w:pStyle w:val="Heading1"/>
        <w:spacing w:before="0"/>
        <w:rPr>
          <w:rFonts w:ascii="Times New Roman" w:hAnsi="Times New Roman" w:cs="Times New Roman"/>
          <w:b/>
          <w:bCs/>
          <w:color w:val="auto"/>
          <w:sz w:val="28"/>
          <w:szCs w:val="28"/>
        </w:rPr>
      </w:pPr>
    </w:p>
    <w:p w14:paraId="2B545FD1" w14:textId="77777777" w:rsidR="00AF6A4F" w:rsidRDefault="00AF6A4F" w:rsidP="00E4468E">
      <w:pPr>
        <w:pStyle w:val="Heading1"/>
        <w:spacing w:before="0"/>
        <w:rPr>
          <w:rFonts w:ascii="Times New Roman" w:hAnsi="Times New Roman" w:cs="Times New Roman"/>
          <w:b/>
          <w:bCs/>
          <w:color w:val="auto"/>
          <w:sz w:val="28"/>
          <w:szCs w:val="28"/>
        </w:rPr>
      </w:pPr>
    </w:p>
    <w:p w14:paraId="5EEC918B" w14:textId="77777777" w:rsidR="00AF6A4F" w:rsidRDefault="00AF6A4F" w:rsidP="00E4468E">
      <w:pPr>
        <w:pStyle w:val="Heading1"/>
        <w:spacing w:before="0"/>
        <w:rPr>
          <w:rFonts w:ascii="Times New Roman" w:hAnsi="Times New Roman" w:cs="Times New Roman"/>
          <w:b/>
          <w:bCs/>
          <w:color w:val="auto"/>
          <w:sz w:val="28"/>
          <w:szCs w:val="28"/>
        </w:rPr>
      </w:pPr>
    </w:p>
    <w:p w14:paraId="34985950" w14:textId="77777777" w:rsidR="00AF6A4F" w:rsidRDefault="00AF6A4F" w:rsidP="00E4468E">
      <w:pPr>
        <w:pStyle w:val="Heading1"/>
        <w:spacing w:before="0"/>
        <w:rPr>
          <w:rFonts w:ascii="Times New Roman" w:hAnsi="Times New Roman" w:cs="Times New Roman"/>
          <w:b/>
          <w:bCs/>
          <w:color w:val="auto"/>
          <w:sz w:val="28"/>
          <w:szCs w:val="28"/>
        </w:rPr>
      </w:pPr>
    </w:p>
    <w:p w14:paraId="53A72768" w14:textId="77777777" w:rsidR="00AF6A4F" w:rsidRDefault="00AF6A4F" w:rsidP="00E4468E">
      <w:pPr>
        <w:pStyle w:val="Heading1"/>
        <w:spacing w:before="0"/>
        <w:rPr>
          <w:rFonts w:ascii="Times New Roman" w:hAnsi="Times New Roman" w:cs="Times New Roman"/>
          <w:b/>
          <w:bCs/>
          <w:color w:val="auto"/>
          <w:sz w:val="28"/>
          <w:szCs w:val="28"/>
        </w:rPr>
      </w:pPr>
    </w:p>
    <w:p w14:paraId="4E9F9659" w14:textId="77777777" w:rsidR="00AF6A4F" w:rsidRDefault="00AF6A4F" w:rsidP="00E4468E">
      <w:pPr>
        <w:pStyle w:val="Heading1"/>
        <w:spacing w:before="0"/>
        <w:rPr>
          <w:rFonts w:ascii="Times New Roman" w:hAnsi="Times New Roman" w:cs="Times New Roman"/>
          <w:b/>
          <w:bCs/>
          <w:color w:val="auto"/>
          <w:sz w:val="28"/>
          <w:szCs w:val="28"/>
        </w:rPr>
      </w:pPr>
    </w:p>
    <w:p w14:paraId="5B57BECE" w14:textId="77777777" w:rsidR="00AF6A4F" w:rsidRDefault="00AF6A4F" w:rsidP="00E4468E">
      <w:pPr>
        <w:pStyle w:val="Heading1"/>
        <w:spacing w:before="0"/>
        <w:rPr>
          <w:rFonts w:ascii="Times New Roman" w:hAnsi="Times New Roman" w:cs="Times New Roman"/>
          <w:b/>
          <w:bCs/>
          <w:color w:val="auto"/>
          <w:sz w:val="28"/>
          <w:szCs w:val="28"/>
        </w:rPr>
      </w:pPr>
    </w:p>
    <w:p w14:paraId="503FC2F2" w14:textId="77777777" w:rsidR="00AF6A4F" w:rsidRDefault="00AF6A4F" w:rsidP="00E4468E">
      <w:pPr>
        <w:pStyle w:val="Heading1"/>
        <w:spacing w:before="0"/>
        <w:rPr>
          <w:rFonts w:ascii="Times New Roman" w:hAnsi="Times New Roman" w:cs="Times New Roman"/>
          <w:b/>
          <w:bCs/>
          <w:color w:val="auto"/>
          <w:sz w:val="28"/>
          <w:szCs w:val="28"/>
        </w:rPr>
      </w:pPr>
    </w:p>
    <w:p w14:paraId="39269D26" w14:textId="77777777" w:rsidR="00AF6A4F" w:rsidRDefault="00AF6A4F" w:rsidP="00E4468E">
      <w:pPr>
        <w:pStyle w:val="Heading1"/>
        <w:spacing w:before="0"/>
        <w:rPr>
          <w:rFonts w:ascii="Times New Roman" w:hAnsi="Times New Roman" w:cs="Times New Roman"/>
          <w:b/>
          <w:bCs/>
          <w:color w:val="auto"/>
          <w:sz w:val="28"/>
          <w:szCs w:val="28"/>
        </w:rPr>
      </w:pPr>
    </w:p>
    <w:p w14:paraId="19678F7A" w14:textId="77777777" w:rsidR="00AF6A4F" w:rsidRDefault="00AF6A4F" w:rsidP="00E4468E">
      <w:pPr>
        <w:pStyle w:val="Heading1"/>
        <w:spacing w:before="0"/>
        <w:rPr>
          <w:rFonts w:ascii="Times New Roman" w:hAnsi="Times New Roman" w:cs="Times New Roman"/>
          <w:b/>
          <w:bCs/>
          <w:color w:val="auto"/>
          <w:sz w:val="28"/>
          <w:szCs w:val="28"/>
        </w:rPr>
      </w:pPr>
    </w:p>
    <w:p w14:paraId="34F7F88A" w14:textId="77777777" w:rsidR="00AF6A4F" w:rsidRDefault="00AF6A4F" w:rsidP="00E4468E">
      <w:pPr>
        <w:pStyle w:val="Heading1"/>
        <w:spacing w:before="0"/>
        <w:rPr>
          <w:rFonts w:ascii="Times New Roman" w:hAnsi="Times New Roman" w:cs="Times New Roman"/>
          <w:b/>
          <w:bCs/>
          <w:color w:val="auto"/>
          <w:sz w:val="28"/>
          <w:szCs w:val="28"/>
        </w:rPr>
      </w:pPr>
    </w:p>
    <w:p w14:paraId="280688F8" w14:textId="77777777" w:rsidR="00AF6A4F" w:rsidRDefault="00AF6A4F" w:rsidP="00E4468E">
      <w:pPr>
        <w:pStyle w:val="Heading1"/>
        <w:spacing w:before="0"/>
        <w:rPr>
          <w:rFonts w:ascii="Times New Roman" w:hAnsi="Times New Roman" w:cs="Times New Roman"/>
          <w:b/>
          <w:bCs/>
          <w:color w:val="auto"/>
          <w:sz w:val="28"/>
          <w:szCs w:val="28"/>
        </w:rPr>
      </w:pPr>
    </w:p>
    <w:p w14:paraId="1DC16CD6" w14:textId="77777777" w:rsidR="00AF6A4F" w:rsidRDefault="00AF6A4F" w:rsidP="00E4468E">
      <w:pPr>
        <w:pStyle w:val="Heading1"/>
        <w:spacing w:before="0"/>
        <w:rPr>
          <w:rFonts w:ascii="Times New Roman" w:hAnsi="Times New Roman" w:cs="Times New Roman"/>
          <w:b/>
          <w:bCs/>
          <w:color w:val="auto"/>
          <w:sz w:val="28"/>
          <w:szCs w:val="28"/>
        </w:rPr>
      </w:pPr>
    </w:p>
    <w:p w14:paraId="2078FFF2" w14:textId="77777777" w:rsidR="00AF6A4F" w:rsidRDefault="00AF6A4F" w:rsidP="00E4468E">
      <w:pPr>
        <w:pStyle w:val="Heading1"/>
        <w:spacing w:before="0"/>
        <w:rPr>
          <w:rFonts w:ascii="Times New Roman" w:hAnsi="Times New Roman" w:cs="Times New Roman"/>
          <w:b/>
          <w:bCs/>
          <w:color w:val="auto"/>
          <w:sz w:val="28"/>
          <w:szCs w:val="28"/>
        </w:rPr>
      </w:pPr>
    </w:p>
    <w:p w14:paraId="5CFFB536" w14:textId="77777777" w:rsidR="00AF6A4F" w:rsidRDefault="00AF6A4F" w:rsidP="00E4468E">
      <w:pPr>
        <w:pStyle w:val="Heading1"/>
        <w:spacing w:before="0"/>
        <w:rPr>
          <w:rFonts w:ascii="Times New Roman" w:hAnsi="Times New Roman" w:cs="Times New Roman"/>
          <w:b/>
          <w:bCs/>
          <w:color w:val="auto"/>
          <w:sz w:val="28"/>
          <w:szCs w:val="28"/>
        </w:rPr>
      </w:pPr>
    </w:p>
    <w:p w14:paraId="58D7D1B3" w14:textId="77777777" w:rsidR="00AF6A4F" w:rsidRDefault="00AF6A4F" w:rsidP="00E4468E">
      <w:pPr>
        <w:pStyle w:val="Heading1"/>
        <w:spacing w:before="0"/>
        <w:rPr>
          <w:rFonts w:ascii="Times New Roman" w:hAnsi="Times New Roman" w:cs="Times New Roman"/>
          <w:b/>
          <w:bCs/>
          <w:color w:val="auto"/>
          <w:sz w:val="28"/>
          <w:szCs w:val="28"/>
        </w:rPr>
      </w:pPr>
    </w:p>
    <w:p w14:paraId="6A94AE3F" w14:textId="77777777" w:rsidR="00AF6A4F" w:rsidRDefault="00AF6A4F" w:rsidP="00E4468E">
      <w:pPr>
        <w:pStyle w:val="Heading1"/>
        <w:spacing w:before="0"/>
        <w:rPr>
          <w:rFonts w:ascii="Times New Roman" w:hAnsi="Times New Roman" w:cs="Times New Roman"/>
          <w:b/>
          <w:bCs/>
          <w:color w:val="auto"/>
          <w:sz w:val="28"/>
          <w:szCs w:val="28"/>
        </w:rPr>
      </w:pPr>
    </w:p>
    <w:p w14:paraId="64ED8824" w14:textId="77777777" w:rsidR="00AF6A4F" w:rsidRDefault="00AF6A4F" w:rsidP="00E4468E">
      <w:pPr>
        <w:pStyle w:val="Heading1"/>
        <w:spacing w:before="0"/>
        <w:rPr>
          <w:rFonts w:ascii="Times New Roman" w:hAnsi="Times New Roman" w:cs="Times New Roman"/>
          <w:b/>
          <w:bCs/>
          <w:color w:val="auto"/>
          <w:sz w:val="28"/>
          <w:szCs w:val="28"/>
        </w:rPr>
      </w:pPr>
    </w:p>
    <w:p w14:paraId="078CC471" w14:textId="77777777" w:rsidR="00AF6A4F" w:rsidRDefault="00AF6A4F" w:rsidP="00E4468E">
      <w:pPr>
        <w:pStyle w:val="Heading1"/>
        <w:spacing w:before="0"/>
        <w:rPr>
          <w:rFonts w:ascii="Times New Roman" w:hAnsi="Times New Roman" w:cs="Times New Roman"/>
          <w:b/>
          <w:bCs/>
          <w:color w:val="auto"/>
          <w:sz w:val="28"/>
          <w:szCs w:val="28"/>
        </w:rPr>
      </w:pPr>
    </w:p>
    <w:p w14:paraId="3E58E417" w14:textId="77777777" w:rsidR="00AF6A4F" w:rsidRDefault="00AF6A4F" w:rsidP="00E4468E">
      <w:pPr>
        <w:pStyle w:val="Heading1"/>
        <w:spacing w:before="0"/>
        <w:rPr>
          <w:rFonts w:ascii="Times New Roman" w:hAnsi="Times New Roman" w:cs="Times New Roman"/>
          <w:b/>
          <w:bCs/>
          <w:color w:val="auto"/>
          <w:sz w:val="28"/>
          <w:szCs w:val="28"/>
        </w:rPr>
      </w:pPr>
    </w:p>
    <w:p w14:paraId="09788615" w14:textId="77777777" w:rsidR="00AF6A4F" w:rsidRDefault="00AF6A4F" w:rsidP="00E4468E">
      <w:pPr>
        <w:pStyle w:val="Heading1"/>
        <w:spacing w:before="0"/>
        <w:rPr>
          <w:rFonts w:ascii="Times New Roman" w:hAnsi="Times New Roman" w:cs="Times New Roman"/>
          <w:b/>
          <w:bCs/>
          <w:color w:val="auto"/>
          <w:sz w:val="28"/>
          <w:szCs w:val="28"/>
        </w:rPr>
      </w:pPr>
    </w:p>
    <w:p w14:paraId="4413568C" w14:textId="77777777" w:rsidR="00C768D7" w:rsidRPr="00C768D7" w:rsidRDefault="00C768D7" w:rsidP="00C768D7"/>
    <w:p w14:paraId="6FBC9916" w14:textId="77777777" w:rsidR="00AF6A4F" w:rsidRDefault="00AF6A4F" w:rsidP="00E4468E">
      <w:pPr>
        <w:pStyle w:val="Heading1"/>
        <w:spacing w:before="0"/>
        <w:rPr>
          <w:rFonts w:ascii="Times New Roman" w:hAnsi="Times New Roman" w:cs="Times New Roman"/>
          <w:b/>
          <w:bCs/>
          <w:color w:val="auto"/>
          <w:sz w:val="28"/>
          <w:szCs w:val="28"/>
        </w:rPr>
      </w:pPr>
    </w:p>
    <w:p w14:paraId="1FEEBFAE" w14:textId="77777777" w:rsidR="005968CB" w:rsidRDefault="00E4468E" w:rsidP="00E4468E">
      <w:pPr>
        <w:pStyle w:val="Heading1"/>
        <w:spacing w:before="0"/>
        <w:rPr>
          <w:rFonts w:ascii="Times New Roman" w:hAnsi="Times New Roman" w:cs="Times New Roman"/>
          <w:b/>
          <w:bCs/>
          <w:color w:val="auto"/>
          <w:sz w:val="28"/>
          <w:szCs w:val="28"/>
        </w:rPr>
      </w:pPr>
      <w:r w:rsidRPr="00E4468E">
        <w:rPr>
          <w:rFonts w:ascii="Times New Roman" w:hAnsi="Times New Roman" w:cs="Times New Roman"/>
          <w:b/>
          <w:bCs/>
          <w:color w:val="auto"/>
          <w:sz w:val="28"/>
          <w:szCs w:val="28"/>
        </w:rPr>
        <w:t>References</w:t>
      </w:r>
      <w:bookmarkEnd w:id="25"/>
      <w:bookmarkEnd w:id="26"/>
    </w:p>
    <w:p w14:paraId="253C3275" w14:textId="77777777" w:rsidR="00DE5618" w:rsidRDefault="00DE5618" w:rsidP="00DE5618"/>
    <w:p w14:paraId="7970BA89"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*Britannica*, 2023. [Online]. Available: </w:t>
      </w:r>
      <w:hyperlink r:id="rId18" w:history="1">
        <w:r w:rsidRPr="00DE5618">
          <w:rPr>
            <w:rStyle w:val="Hyperlink"/>
            <w:sz w:val="24"/>
            <w:szCs w:val="24"/>
          </w:rPr>
          <w:t>https://www.britannica.com/science/ilmenite</w:t>
        </w:r>
      </w:hyperlink>
      <w:r w:rsidRPr="00DE5618">
        <w:rPr>
          <w:sz w:val="24"/>
          <w:szCs w:val="24"/>
        </w:rPr>
        <w:t>.</w:t>
      </w:r>
    </w:p>
    <w:p w14:paraId="74B11C84"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sand mining in Sri Lanka: Renewable energy also comes at a cost to the environment," *Earth Journalism Network*, 2023. [Online]. Available: </w:t>
      </w:r>
      <w:hyperlink r:id="rId19" w:history="1">
        <w:r w:rsidRPr="00DE5618">
          <w:rPr>
            <w:rStyle w:val="Hyperlink"/>
            <w:sz w:val="24"/>
            <w:szCs w:val="24"/>
          </w:rPr>
          <w:t>https://earthjournalism.net/stories/ilmenite-sand-mining-in-sri-lanka-renewable-energy-also-comes-at-a-cost-to-the-environment</w:t>
        </w:r>
      </w:hyperlink>
      <w:r w:rsidRPr="00DE5618">
        <w:rPr>
          <w:sz w:val="24"/>
          <w:szCs w:val="24"/>
        </w:rPr>
        <w:t>.</w:t>
      </w:r>
    </w:p>
    <w:p w14:paraId="499FF2C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Spotlight on </w:t>
      </w:r>
      <w:proofErr w:type="spellStart"/>
      <w:r w:rsidRPr="00DE5618">
        <w:rPr>
          <w:sz w:val="24"/>
          <w:szCs w:val="24"/>
        </w:rPr>
        <w:t>Puttalam</w:t>
      </w:r>
      <w:proofErr w:type="spellEnd"/>
      <w:r w:rsidRPr="00DE5618">
        <w:rPr>
          <w:sz w:val="24"/>
          <w:szCs w:val="24"/>
        </w:rPr>
        <w:t xml:space="preserve">: Aussie company buys Lankan </w:t>
      </w:r>
      <w:proofErr w:type="spellStart"/>
      <w:r w:rsidRPr="00DE5618">
        <w:rPr>
          <w:sz w:val="24"/>
          <w:szCs w:val="24"/>
        </w:rPr>
        <w:t>ilmenite</w:t>
      </w:r>
      <w:proofErr w:type="spellEnd"/>
      <w:r w:rsidRPr="00DE5618">
        <w:rPr>
          <w:sz w:val="24"/>
          <w:szCs w:val="24"/>
        </w:rPr>
        <w:t xml:space="preserve"> deposit for a pittance," *Daily Mirror*, Feb. 17, 2023. [Online]. Available: </w:t>
      </w:r>
      <w:hyperlink r:id="rId20" w:history="1">
        <w:r w:rsidRPr="00DE5618">
          <w:rPr>
            <w:rStyle w:val="Hyperlink"/>
            <w:sz w:val="24"/>
            <w:szCs w:val="24"/>
          </w:rPr>
          <w:t>https://www.dailymirror.lk/print/expose/Spotlight-on-Puttalam-Aussie-company-buys-Lankan-ilmenite-deposit-for-a-pittance/333-250736</w:t>
        </w:r>
      </w:hyperlink>
      <w:r w:rsidRPr="00DE5618">
        <w:rPr>
          <w:sz w:val="24"/>
          <w:szCs w:val="24"/>
        </w:rPr>
        <w:t>.</w:t>
      </w:r>
    </w:p>
    <w:p w14:paraId="1832B69C"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w:t>
      </w:r>
      <w:proofErr w:type="spellStart"/>
      <w:r w:rsidRPr="00DE5618">
        <w:rPr>
          <w:sz w:val="24"/>
          <w:szCs w:val="24"/>
        </w:rPr>
        <w:t>Hettiarachchi</w:t>
      </w:r>
      <w:proofErr w:type="spellEnd"/>
      <w:r w:rsidRPr="00DE5618">
        <w:rPr>
          <w:sz w:val="24"/>
          <w:szCs w:val="24"/>
        </w:rPr>
        <w:t xml:space="preserve"> et al., "Chemical, mineralogical, and textural characterization of red earth formation in the northwest coast of Sri Lanka," *</w:t>
      </w:r>
      <w:proofErr w:type="spellStart"/>
      <w:r w:rsidRPr="00DE5618">
        <w:rPr>
          <w:sz w:val="24"/>
          <w:szCs w:val="24"/>
        </w:rPr>
        <w:t>ResearchGate</w:t>
      </w:r>
      <w:proofErr w:type="spellEnd"/>
      <w:r w:rsidRPr="00DE5618">
        <w:rPr>
          <w:sz w:val="24"/>
          <w:szCs w:val="24"/>
        </w:rPr>
        <w:t xml:space="preserve">*, 2021. [Online]. Available: </w:t>
      </w:r>
      <w:hyperlink r:id="rId21" w:history="1">
        <w:r w:rsidRPr="00DE5618">
          <w:rPr>
            <w:rStyle w:val="Hyperlink"/>
            <w:sz w:val="24"/>
            <w:szCs w:val="24"/>
          </w:rPr>
          <w:t>https://www.researchgate.net/publication/352349433_Chemical_Mineralogical_and_Textural_Characterization_of_Red_Earth_Formation_in_the_Northwest_Coast_of_Sri_Lanka</w:t>
        </w:r>
      </w:hyperlink>
      <w:r w:rsidRPr="00DE5618">
        <w:rPr>
          <w:sz w:val="24"/>
          <w:szCs w:val="24"/>
        </w:rPr>
        <w:t>.</w:t>
      </w:r>
    </w:p>
    <w:p w14:paraId="6C94361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"Sri Lankan scientists develop a non-hazardous and environmentally friendly process to produce titanium dioxide from </w:t>
      </w:r>
      <w:proofErr w:type="spellStart"/>
      <w:r w:rsidRPr="00DE5618">
        <w:rPr>
          <w:sz w:val="24"/>
          <w:szCs w:val="24"/>
        </w:rPr>
        <w:t>ilmenite</w:t>
      </w:r>
      <w:proofErr w:type="spellEnd"/>
      <w:r w:rsidRPr="00DE5618">
        <w:rPr>
          <w:sz w:val="24"/>
          <w:szCs w:val="24"/>
        </w:rPr>
        <w:t xml:space="preserve">," *Scientist LK*, Aug. 24, 2020. [Online]. Available: </w:t>
      </w:r>
      <w:hyperlink r:id="rId22" w:history="1">
        <w:r w:rsidRPr="00DE5618">
          <w:rPr>
            <w:rStyle w:val="Hyperlink"/>
            <w:sz w:val="24"/>
            <w:szCs w:val="24"/>
          </w:rPr>
          <w:t>https://scientist.lk/2020/08/24/sri-lankan-scientists-develop-a-non-hazardous-and-environmentally-friendly-process-to-produce-titanium-dioxide-from-ilmenite/</w:t>
        </w:r>
      </w:hyperlink>
      <w:r w:rsidRPr="00DE5618">
        <w:rPr>
          <w:sz w:val="24"/>
          <w:szCs w:val="24"/>
        </w:rPr>
        <w:t>.</w:t>
      </w:r>
    </w:p>
    <w:p w14:paraId="0CED06A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Z. Pang et al., "The titanium extraction process from </w:t>
      </w:r>
      <w:proofErr w:type="spellStart"/>
      <w:r w:rsidRPr="00DE5618">
        <w:rPr>
          <w:sz w:val="24"/>
          <w:szCs w:val="24"/>
        </w:rPr>
        <w:t>ilmenite</w:t>
      </w:r>
      <w:proofErr w:type="spellEnd"/>
      <w:r w:rsidRPr="00DE5618">
        <w:rPr>
          <w:sz w:val="24"/>
          <w:szCs w:val="24"/>
        </w:rPr>
        <w:t xml:space="preserve"> ore involves reduction, chlorination, and leaching methods," *IOP Conference Series: Earth and Environmental Science*, vol. 1201, no. 1, 2023. [Online]. Available: </w:t>
      </w:r>
      <w:hyperlink r:id="rId23" w:history="1">
        <w:r w:rsidRPr="00DE5618">
          <w:rPr>
            <w:rStyle w:val="Hyperlink"/>
            <w:sz w:val="24"/>
            <w:szCs w:val="24"/>
          </w:rPr>
          <w:t>https://iopscience.iop.org/article/10.1088/1755-1315/1201/1/012092/pdf</w:t>
        </w:r>
      </w:hyperlink>
      <w:r w:rsidRPr="00DE5618">
        <w:rPr>
          <w:sz w:val="24"/>
          <w:szCs w:val="24"/>
        </w:rPr>
        <w:t>.</w:t>
      </w:r>
    </w:p>
    <w:p w14:paraId="7C23E6FD"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Z. Pang et al., "The titanium extraction process from </w:t>
      </w:r>
      <w:proofErr w:type="spellStart"/>
      <w:r w:rsidRPr="00DE5618">
        <w:rPr>
          <w:sz w:val="24"/>
          <w:szCs w:val="24"/>
        </w:rPr>
        <w:t>ilmenite</w:t>
      </w:r>
      <w:proofErr w:type="spellEnd"/>
      <w:r w:rsidRPr="00DE5618">
        <w:rPr>
          <w:sz w:val="24"/>
          <w:szCs w:val="24"/>
        </w:rPr>
        <w:t xml:space="preserve"> ore involves reduction, chlorination, and leaching methods," *IOP Conference Series: Earth and Environmental Science*, vol. 1201, no. 1, 2023. [Online]. Available: </w:t>
      </w:r>
      <w:hyperlink r:id="rId24" w:history="1">
        <w:r w:rsidRPr="00DE5618">
          <w:rPr>
            <w:rStyle w:val="Hyperlink"/>
            <w:sz w:val="24"/>
            <w:szCs w:val="24"/>
          </w:rPr>
          <w:t>https://iopscience.iop.org/article/10.1088/1755-1315/1201/1/012092/pdf</w:t>
        </w:r>
      </w:hyperlink>
      <w:r w:rsidRPr="00DE5618">
        <w:rPr>
          <w:sz w:val="24"/>
          <w:szCs w:val="24"/>
        </w:rPr>
        <w:t>.</w:t>
      </w:r>
    </w:p>
    <w:p w14:paraId="086160F7"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w:t>
      </w:r>
      <w:proofErr w:type="spellStart"/>
      <w:r w:rsidRPr="00DE5618">
        <w:rPr>
          <w:sz w:val="24"/>
          <w:szCs w:val="24"/>
        </w:rPr>
        <w:t>Ilmenite</w:t>
      </w:r>
      <w:proofErr w:type="spellEnd"/>
      <w:r w:rsidRPr="00DE5618">
        <w:rPr>
          <w:sz w:val="24"/>
          <w:szCs w:val="24"/>
        </w:rPr>
        <w:t xml:space="preserve">: A Mineral Commodity for Producing Titanium Dioxide," *Geology.com*, 2023. [Online]. Available: </w:t>
      </w:r>
      <w:hyperlink r:id="rId25" w:history="1">
        <w:r w:rsidRPr="00DE5618">
          <w:rPr>
            <w:rStyle w:val="Hyperlink"/>
            <w:sz w:val="24"/>
            <w:szCs w:val="24"/>
          </w:rPr>
          <w:t>https://geology.com/minerals/ilmenite.shtml</w:t>
        </w:r>
      </w:hyperlink>
      <w:r w:rsidRPr="00DE5618">
        <w:rPr>
          <w:sz w:val="24"/>
          <w:szCs w:val="24"/>
        </w:rPr>
        <w:t>.</w:t>
      </w:r>
    </w:p>
    <w:p w14:paraId="1AD18A52"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lastRenderedPageBreak/>
        <w:t xml:space="preserve">"Mineral Sands Products &amp; Sales," *Mineral Commodities Ltd.*, 2023. [Online]. Available: </w:t>
      </w:r>
      <w:hyperlink r:id="rId26" w:history="1">
        <w:r w:rsidRPr="00DE5618">
          <w:rPr>
            <w:rStyle w:val="Hyperlink"/>
            <w:sz w:val="24"/>
            <w:szCs w:val="24"/>
          </w:rPr>
          <w:t>https://www.mineralcommodities.com/products-sales/mineral-sands/</w:t>
        </w:r>
      </w:hyperlink>
      <w:r w:rsidRPr="00DE5618">
        <w:rPr>
          <w:sz w:val="24"/>
          <w:szCs w:val="24"/>
        </w:rPr>
        <w:t>.</w:t>
      </w:r>
    </w:p>
    <w:p w14:paraId="73B4342B"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"The global </w:t>
      </w:r>
      <w:proofErr w:type="spellStart"/>
      <w:r w:rsidRPr="00DE5618">
        <w:rPr>
          <w:sz w:val="24"/>
          <w:szCs w:val="24"/>
        </w:rPr>
        <w:t>ilmenite</w:t>
      </w:r>
      <w:proofErr w:type="spellEnd"/>
      <w:r w:rsidRPr="00DE5618">
        <w:rPr>
          <w:sz w:val="24"/>
          <w:szCs w:val="24"/>
        </w:rPr>
        <w:t xml:space="preserve"> market size was estimated at USD 11.48 billion in 2022," *Grand View Research*, 2023. [Online]. Available: </w:t>
      </w:r>
      <w:hyperlink r:id="rId27" w:anchor=":~:text=b.-,The%20global%20ilmenite%20market%20size%20was%20estimated%20at%20USD%2011.48,USD%2011.36%20billion%20in%202023" w:history="1">
        <w:r w:rsidRPr="00DE5618">
          <w:rPr>
            <w:rStyle w:val="Hyperlink"/>
            <w:sz w:val="24"/>
            <w:szCs w:val="24"/>
          </w:rPr>
          <w:t>https://www.grandviewresearch.com/industry-analysis/ilmenite-market-report#:~:text=b.-,The%20global%20ilmenite%20market%20size%20was%20estimated%20at%20USD%2011.48,USD%2011.36%20billion%20in%202023</w:t>
        </w:r>
      </w:hyperlink>
      <w:r w:rsidRPr="00DE5618">
        <w:rPr>
          <w:sz w:val="24"/>
          <w:szCs w:val="24"/>
        </w:rPr>
        <w:t>.</w:t>
      </w:r>
    </w:p>
    <w:p w14:paraId="6342414B"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Zhang et al., "The Occurrence and Surface Characteristics of </w:t>
      </w:r>
      <w:proofErr w:type="spellStart"/>
      <w:r w:rsidRPr="00DE5618">
        <w:rPr>
          <w:sz w:val="24"/>
          <w:szCs w:val="24"/>
        </w:rPr>
        <w:t>Ilmenite</w:t>
      </w:r>
      <w:proofErr w:type="spellEnd"/>
      <w:r w:rsidRPr="00DE5618">
        <w:rPr>
          <w:sz w:val="24"/>
          <w:szCs w:val="24"/>
        </w:rPr>
        <w:t xml:space="preserve"> in Beach Placers of Eastern China," *Minerals*, vol. 13, no. 5, p. 662, 2023. [Online]. Available: </w:t>
      </w:r>
      <w:hyperlink r:id="rId28" w:history="1">
        <w:r w:rsidRPr="00DE5618">
          <w:rPr>
            <w:rStyle w:val="Hyperlink"/>
            <w:sz w:val="24"/>
            <w:szCs w:val="24"/>
          </w:rPr>
          <w:t>https://www.mdpi.com/2075-163X/13/5/662</w:t>
        </w:r>
      </w:hyperlink>
      <w:r w:rsidRPr="00DE5618">
        <w:rPr>
          <w:sz w:val="24"/>
          <w:szCs w:val="24"/>
        </w:rPr>
        <w:t>.</w:t>
      </w:r>
    </w:p>
    <w:p w14:paraId="7FCFB4D5"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K. A. et al., "Toxicity of Titanium Dioxide Nanoparticles: A Review," *PubMed Central*, 2022. [Online]. Available: </w:t>
      </w:r>
      <w:hyperlink r:id="rId29" w:history="1">
        <w:r w:rsidRPr="00DE5618">
          <w:rPr>
            <w:rStyle w:val="Hyperlink"/>
            <w:sz w:val="24"/>
            <w:szCs w:val="24"/>
          </w:rPr>
          <w:t>https://pmc.ncbi.nlm.nih.gov/articles/PMC9691701/</w:t>
        </w:r>
      </w:hyperlink>
      <w:r w:rsidRPr="00DE5618">
        <w:rPr>
          <w:sz w:val="24"/>
          <w:szCs w:val="24"/>
        </w:rPr>
        <w:t>.</w:t>
      </w:r>
    </w:p>
    <w:p w14:paraId="5E59405F" w14:textId="77777777" w:rsidR="009C2E15" w:rsidRPr="00DE5618" w:rsidRDefault="009C2E15" w:rsidP="009C2E15">
      <w:pPr>
        <w:pStyle w:val="ListParagraph"/>
        <w:numPr>
          <w:ilvl w:val="0"/>
          <w:numId w:val="2"/>
        </w:numPr>
        <w:spacing w:line="360" w:lineRule="auto"/>
        <w:ind w:left="540" w:hanging="540"/>
        <w:contextualSpacing w:val="0"/>
        <w:jc w:val="both"/>
        <w:rPr>
          <w:rStyle w:val="Hyperlink"/>
          <w:color w:val="auto"/>
          <w:sz w:val="24"/>
          <w:szCs w:val="24"/>
          <w:u w:val="none"/>
        </w:rPr>
      </w:pPr>
      <w:r w:rsidRPr="00DE5618">
        <w:rPr>
          <w:sz w:val="24"/>
          <w:szCs w:val="24"/>
        </w:rPr>
        <w:t xml:space="preserve">D. S. </w:t>
      </w:r>
      <w:proofErr w:type="spellStart"/>
      <w:r w:rsidRPr="00DE5618">
        <w:rPr>
          <w:sz w:val="24"/>
          <w:szCs w:val="24"/>
        </w:rPr>
        <w:t>Hettiarachchi</w:t>
      </w:r>
      <w:proofErr w:type="spellEnd"/>
      <w:r w:rsidRPr="00DE5618">
        <w:rPr>
          <w:sz w:val="24"/>
          <w:szCs w:val="24"/>
        </w:rPr>
        <w:t xml:space="preserve"> et al., "Sri Lanka’s </w:t>
      </w:r>
      <w:proofErr w:type="spellStart"/>
      <w:r w:rsidRPr="00DE5618">
        <w:rPr>
          <w:sz w:val="24"/>
          <w:szCs w:val="24"/>
        </w:rPr>
        <w:t>Aruwakkalu</w:t>
      </w:r>
      <w:proofErr w:type="spellEnd"/>
      <w:r w:rsidRPr="00DE5618">
        <w:rPr>
          <w:sz w:val="24"/>
          <w:szCs w:val="24"/>
        </w:rPr>
        <w:t xml:space="preserve"> fossil deposit dates to the </w:t>
      </w:r>
      <w:proofErr w:type="spellStart"/>
      <w:r w:rsidRPr="00DE5618">
        <w:rPr>
          <w:sz w:val="24"/>
          <w:szCs w:val="24"/>
        </w:rPr>
        <w:t>Burdigalian</w:t>
      </w:r>
      <w:proofErr w:type="spellEnd"/>
      <w:r w:rsidRPr="00DE5618">
        <w:rPr>
          <w:sz w:val="24"/>
          <w:szCs w:val="24"/>
        </w:rPr>
        <w:t xml:space="preserve"> Age," *</w:t>
      </w:r>
      <w:proofErr w:type="spellStart"/>
      <w:r w:rsidRPr="00DE5618">
        <w:rPr>
          <w:sz w:val="24"/>
          <w:szCs w:val="24"/>
        </w:rPr>
        <w:t>ResearchGate</w:t>
      </w:r>
      <w:proofErr w:type="spellEnd"/>
      <w:r w:rsidRPr="00DE5618">
        <w:rPr>
          <w:sz w:val="24"/>
          <w:szCs w:val="24"/>
        </w:rPr>
        <w:t xml:space="preserve">*, 2013. [Online]. Available: </w:t>
      </w:r>
      <w:hyperlink r:id="rId30" w:history="1">
        <w:r w:rsidRPr="00DE5618">
          <w:rPr>
            <w:rStyle w:val="Hyperlink"/>
            <w:sz w:val="24"/>
            <w:szCs w:val="24"/>
          </w:rPr>
          <w:t>https://www.researchgate.net/publication/236986430_Sri_Lanka's_Aruwakkalu_fossil_deposit_dates_to_the</w:t>
        </w:r>
      </w:hyperlink>
    </w:p>
    <w:p w14:paraId="2107530E"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L. </w:t>
      </w:r>
      <w:proofErr w:type="spellStart"/>
      <w:r w:rsidRPr="00DE5618">
        <w:rPr>
          <w:sz w:val="24"/>
          <w:szCs w:val="24"/>
        </w:rPr>
        <w:t>Gunatilake</w:t>
      </w:r>
      <w:proofErr w:type="spellEnd"/>
      <w:r w:rsidRPr="00DE5618">
        <w:rPr>
          <w:sz w:val="24"/>
          <w:szCs w:val="24"/>
        </w:rPr>
        <w:t xml:space="preserve"> et al., "Map of the </w:t>
      </w:r>
      <w:proofErr w:type="spellStart"/>
      <w:r w:rsidRPr="00DE5618">
        <w:rPr>
          <w:sz w:val="24"/>
          <w:szCs w:val="24"/>
        </w:rPr>
        <w:t>Holcim</w:t>
      </w:r>
      <w:proofErr w:type="spellEnd"/>
      <w:r w:rsidRPr="00DE5618">
        <w:rPr>
          <w:sz w:val="24"/>
          <w:szCs w:val="24"/>
        </w:rPr>
        <w:t xml:space="preserve"> limestone excavation site, </w:t>
      </w:r>
      <w:proofErr w:type="spellStart"/>
      <w:r w:rsidRPr="00DE5618">
        <w:rPr>
          <w:sz w:val="24"/>
          <w:szCs w:val="24"/>
        </w:rPr>
        <w:t>Eluwankulama</w:t>
      </w:r>
      <w:proofErr w:type="spellEnd"/>
      <w:r w:rsidRPr="00DE5618">
        <w:rPr>
          <w:sz w:val="24"/>
          <w:szCs w:val="24"/>
        </w:rPr>
        <w:t xml:space="preserve">, </w:t>
      </w:r>
      <w:proofErr w:type="spellStart"/>
      <w:r w:rsidRPr="00DE5618">
        <w:rPr>
          <w:sz w:val="24"/>
          <w:szCs w:val="24"/>
        </w:rPr>
        <w:t>Aruwakkalu</w:t>
      </w:r>
      <w:proofErr w:type="spellEnd"/>
      <w:r w:rsidRPr="00DE5618">
        <w:rPr>
          <w:sz w:val="24"/>
          <w:szCs w:val="24"/>
        </w:rPr>
        <w:t xml:space="preserve"> Forest, </w:t>
      </w:r>
      <w:proofErr w:type="spellStart"/>
      <w:r w:rsidRPr="00DE5618">
        <w:rPr>
          <w:sz w:val="24"/>
          <w:szCs w:val="24"/>
        </w:rPr>
        <w:t>Puttalam</w:t>
      </w:r>
      <w:proofErr w:type="spellEnd"/>
      <w:r w:rsidRPr="00DE5618">
        <w:rPr>
          <w:sz w:val="24"/>
          <w:szCs w:val="24"/>
        </w:rPr>
        <w:t>," *</w:t>
      </w:r>
      <w:proofErr w:type="spellStart"/>
      <w:r w:rsidRPr="00DE5618">
        <w:rPr>
          <w:sz w:val="24"/>
          <w:szCs w:val="24"/>
        </w:rPr>
        <w:t>ResearchGate</w:t>
      </w:r>
      <w:proofErr w:type="spellEnd"/>
      <w:r w:rsidRPr="00DE5618">
        <w:rPr>
          <w:sz w:val="24"/>
          <w:szCs w:val="24"/>
        </w:rPr>
        <w:t xml:space="preserve">*, 2010. [Online]. Available: </w:t>
      </w:r>
      <w:hyperlink r:id="rId31" w:history="1">
        <w:r w:rsidRPr="00DE5618">
          <w:rPr>
            <w:rStyle w:val="Hyperlink"/>
            <w:sz w:val="24"/>
            <w:szCs w:val="24"/>
          </w:rPr>
          <w:t>https://www.researchgate.net/figure/Map-of-the-Holcim-limestone-excavation-site-Eluwankulama-Aruwakkalu-Forest-Puttalam_fig20_256454738</w:t>
        </w:r>
      </w:hyperlink>
      <w:r w:rsidRPr="00DE5618">
        <w:rPr>
          <w:sz w:val="24"/>
          <w:szCs w:val="24"/>
        </w:rPr>
        <w:t>.</w:t>
      </w:r>
    </w:p>
    <w:p w14:paraId="310A120F"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K. F. Ali, M. M. </w:t>
      </w:r>
      <w:proofErr w:type="spellStart"/>
      <w:r w:rsidRPr="00DE5618">
        <w:rPr>
          <w:sz w:val="24"/>
          <w:szCs w:val="24"/>
        </w:rPr>
        <w:t>Hussain</w:t>
      </w:r>
      <w:proofErr w:type="spellEnd"/>
      <w:r w:rsidRPr="00DE5618">
        <w:rPr>
          <w:sz w:val="24"/>
          <w:szCs w:val="24"/>
        </w:rPr>
        <w:t xml:space="preserve">, and S. R. Islam, "Environmental and health concerns of heavy metals in coastal soils and sediments," PubMed Central, 2021. [Online]. Available: </w:t>
      </w:r>
      <w:hyperlink r:id="rId32" w:history="1">
        <w:r w:rsidRPr="00DE5618">
          <w:rPr>
            <w:rStyle w:val="Hyperlink"/>
            <w:sz w:val="24"/>
            <w:szCs w:val="24"/>
          </w:rPr>
          <w:t>https://pmc.ncbi.nlm.nih.gov/articles/PMC8204065/</w:t>
        </w:r>
      </w:hyperlink>
    </w:p>
    <w:p w14:paraId="6A639859"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 Farah et al., "Silicon and aluminum removal from </w:t>
      </w:r>
      <w:proofErr w:type="spellStart"/>
      <w:r w:rsidRPr="00DE5618">
        <w:rPr>
          <w:sz w:val="24"/>
          <w:szCs w:val="24"/>
        </w:rPr>
        <w:t>ilmenite</w:t>
      </w:r>
      <w:proofErr w:type="spellEnd"/>
      <w:r w:rsidRPr="00DE5618">
        <w:rPr>
          <w:sz w:val="24"/>
          <w:szCs w:val="24"/>
        </w:rPr>
        <w:t xml:space="preserve"> concentrates by alkaline leaching," *</w:t>
      </w:r>
      <w:proofErr w:type="spellStart"/>
      <w:r w:rsidRPr="00DE5618">
        <w:rPr>
          <w:sz w:val="24"/>
          <w:szCs w:val="24"/>
        </w:rPr>
        <w:t>ResearchGate</w:t>
      </w:r>
      <w:proofErr w:type="spellEnd"/>
      <w:r w:rsidRPr="00DE5618">
        <w:rPr>
          <w:sz w:val="24"/>
          <w:szCs w:val="24"/>
        </w:rPr>
        <w:t xml:space="preserve">*, 2011. [Online]. Available: </w:t>
      </w:r>
      <w:hyperlink r:id="rId33" w:history="1">
        <w:r w:rsidRPr="00DE5618">
          <w:rPr>
            <w:rStyle w:val="Hyperlink"/>
            <w:sz w:val="24"/>
            <w:szCs w:val="24"/>
          </w:rPr>
          <w:t>https://www.researchgate.net/publication/234004220_Silicon_and_aluminum_removal_from_ilmenite_concentrates_by_alkaline_leaching</w:t>
        </w:r>
      </w:hyperlink>
      <w:r w:rsidRPr="00DE5618">
        <w:rPr>
          <w:sz w:val="24"/>
          <w:szCs w:val="24"/>
        </w:rPr>
        <w:t>.</w:t>
      </w:r>
    </w:p>
    <w:p w14:paraId="09D87271" w14:textId="77777777" w:rsidR="009C2E15"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A. </w:t>
      </w:r>
      <w:proofErr w:type="spellStart"/>
      <w:r w:rsidRPr="00DE5618">
        <w:rPr>
          <w:sz w:val="24"/>
          <w:szCs w:val="24"/>
        </w:rPr>
        <w:t>Burkin</w:t>
      </w:r>
      <w:proofErr w:type="spellEnd"/>
      <w:r w:rsidRPr="00DE5618">
        <w:rPr>
          <w:sz w:val="24"/>
          <w:szCs w:val="24"/>
        </w:rPr>
        <w:t xml:space="preserve"> et al., "Chlorination of </w:t>
      </w:r>
      <w:proofErr w:type="spellStart"/>
      <w:r w:rsidRPr="00DE5618">
        <w:rPr>
          <w:sz w:val="24"/>
          <w:szCs w:val="24"/>
        </w:rPr>
        <w:t>ilmenite</w:t>
      </w:r>
      <w:proofErr w:type="spellEnd"/>
      <w:r w:rsidRPr="00DE5618">
        <w:rPr>
          <w:sz w:val="24"/>
          <w:szCs w:val="24"/>
        </w:rPr>
        <w:t xml:space="preserve"> and rutile: A review," *</w:t>
      </w:r>
      <w:proofErr w:type="spellStart"/>
      <w:r w:rsidRPr="00DE5618">
        <w:rPr>
          <w:sz w:val="24"/>
          <w:szCs w:val="24"/>
        </w:rPr>
        <w:t>ScienceDirect</w:t>
      </w:r>
      <w:proofErr w:type="spellEnd"/>
      <w:r w:rsidRPr="00DE5618">
        <w:rPr>
          <w:sz w:val="24"/>
          <w:szCs w:val="24"/>
        </w:rPr>
        <w:t xml:space="preserve">*, vol. 20, no. 3, pp. 157–172, 2007. [Online]. Available: </w:t>
      </w:r>
      <w:hyperlink r:id="rId34" w:history="1">
        <w:r w:rsidRPr="00DE5618">
          <w:rPr>
            <w:rStyle w:val="Hyperlink"/>
            <w:sz w:val="24"/>
            <w:szCs w:val="24"/>
          </w:rPr>
          <w:t>https://www.sciencedirect.com/science/article/abs/pii/S0304386X07001806</w:t>
        </w:r>
      </w:hyperlink>
      <w:r w:rsidRPr="00DE5618">
        <w:rPr>
          <w:sz w:val="24"/>
          <w:szCs w:val="24"/>
        </w:rPr>
        <w:t>.</w:t>
      </w:r>
    </w:p>
    <w:p w14:paraId="6CDFC2A6" w14:textId="77777777" w:rsidR="003A63CE" w:rsidRDefault="003A63CE" w:rsidP="003A63CE">
      <w:pPr>
        <w:pStyle w:val="ListParagraph"/>
        <w:spacing w:line="360" w:lineRule="auto"/>
        <w:ind w:left="540"/>
        <w:contextualSpacing w:val="0"/>
        <w:jc w:val="both"/>
        <w:rPr>
          <w:sz w:val="24"/>
          <w:szCs w:val="24"/>
        </w:rPr>
      </w:pPr>
    </w:p>
    <w:p w14:paraId="0AF604F3" w14:textId="414F3F50" w:rsidR="00712D15" w:rsidRPr="003A63CE" w:rsidRDefault="003A63CE" w:rsidP="003A63CE">
      <w:pPr>
        <w:pStyle w:val="ListParagraph"/>
        <w:numPr>
          <w:ilvl w:val="0"/>
          <w:numId w:val="2"/>
        </w:numPr>
        <w:spacing w:line="360" w:lineRule="auto"/>
        <w:jc w:val="both"/>
        <w:rPr>
          <w:sz w:val="24"/>
          <w:szCs w:val="24"/>
        </w:rPr>
      </w:pPr>
      <w:r w:rsidRPr="003A63CE">
        <w:rPr>
          <w:sz w:val="24"/>
          <w:szCs w:val="24"/>
        </w:rPr>
        <w:lastRenderedPageBreak/>
        <w:t xml:space="preserve">"How to Manufacture Titanium Dioxide by Sulfate Process," </w:t>
      </w:r>
      <w:proofErr w:type="spellStart"/>
      <w:r w:rsidRPr="003A63CE">
        <w:rPr>
          <w:sz w:val="24"/>
          <w:szCs w:val="24"/>
        </w:rPr>
        <w:t>Fangyuan</w:t>
      </w:r>
      <w:proofErr w:type="spellEnd"/>
      <w:r w:rsidRPr="003A63CE">
        <w:rPr>
          <w:sz w:val="24"/>
          <w:szCs w:val="24"/>
        </w:rPr>
        <w:t>. [Online]. Available: https://www.fangyuan-tio2.com/how-to-manufacture-titanium-dioxide-by-sulfate-process.html#:~:text=In%20the%20sulfate%20process%2C%20ilmenite,and%20converted%20into%20titanium%20dioxide. [Accessed: Nov. 6, 2024].</w:t>
      </w:r>
    </w:p>
    <w:p w14:paraId="183CBB07" w14:textId="77777777" w:rsidR="003A63CE" w:rsidRPr="00DE5618" w:rsidRDefault="003A63CE" w:rsidP="003A63CE">
      <w:pPr>
        <w:pStyle w:val="ListParagraph"/>
        <w:spacing w:line="360" w:lineRule="auto"/>
        <w:contextualSpacing w:val="0"/>
        <w:jc w:val="both"/>
        <w:rPr>
          <w:sz w:val="24"/>
          <w:szCs w:val="24"/>
        </w:rPr>
      </w:pPr>
    </w:p>
    <w:p w14:paraId="4FAAFFF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N. Zhang et al., "Characterization of </w:t>
      </w:r>
      <w:proofErr w:type="spellStart"/>
      <w:r w:rsidRPr="00DE5618">
        <w:rPr>
          <w:sz w:val="24"/>
          <w:szCs w:val="24"/>
        </w:rPr>
        <w:t>Ilmenite</w:t>
      </w:r>
      <w:proofErr w:type="spellEnd"/>
      <w:r w:rsidRPr="00DE5618">
        <w:rPr>
          <w:sz w:val="24"/>
          <w:szCs w:val="24"/>
        </w:rPr>
        <w:t xml:space="preserve"> and Associated Elements in Heavy Mineral Sands of the Northern Beaches of Sri Lanka," *Minerals*, vol. 12, no. 10, p. 1336, 2022. [Online]. Available: </w:t>
      </w:r>
      <w:hyperlink r:id="rId35" w:history="1">
        <w:r w:rsidRPr="00DE5618">
          <w:rPr>
            <w:rStyle w:val="Hyperlink"/>
            <w:sz w:val="24"/>
            <w:szCs w:val="24"/>
          </w:rPr>
          <w:t>https://www.mdpi.com/2075-163X/12/10/1336</w:t>
        </w:r>
      </w:hyperlink>
      <w:r w:rsidRPr="00DE5618">
        <w:rPr>
          <w:sz w:val="24"/>
          <w:szCs w:val="24"/>
        </w:rPr>
        <w:t>.</w:t>
      </w:r>
    </w:p>
    <w:p w14:paraId="6E297E7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"Mineral resources from Sri Lanka," *Sri Lanka Export Development Board*, 2020. [Online]. Available: </w:t>
      </w:r>
      <w:hyperlink r:id="rId36" w:history="1">
        <w:r w:rsidRPr="00DE5618">
          <w:rPr>
            <w:rStyle w:val="Hyperlink"/>
            <w:sz w:val="24"/>
            <w:szCs w:val="24"/>
          </w:rPr>
          <w:t>https://www.srilankabusiness.com/blog/mineral-resources-from-sri-lanka.html</w:t>
        </w:r>
      </w:hyperlink>
      <w:r w:rsidRPr="00DE5618">
        <w:rPr>
          <w:sz w:val="24"/>
          <w:szCs w:val="24"/>
        </w:rPr>
        <w:t>.</w:t>
      </w:r>
    </w:p>
    <w:p w14:paraId="48E4903D"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"Spotlight on </w:t>
      </w:r>
      <w:proofErr w:type="spellStart"/>
      <w:r w:rsidRPr="00DE5618">
        <w:rPr>
          <w:sz w:val="24"/>
          <w:szCs w:val="24"/>
        </w:rPr>
        <w:t>Puttalam</w:t>
      </w:r>
      <w:proofErr w:type="spellEnd"/>
      <w:r w:rsidRPr="00DE5618">
        <w:rPr>
          <w:sz w:val="24"/>
          <w:szCs w:val="24"/>
        </w:rPr>
        <w:t xml:space="preserve">: Aussie company buys Lankan </w:t>
      </w:r>
      <w:proofErr w:type="spellStart"/>
      <w:r w:rsidRPr="00DE5618">
        <w:rPr>
          <w:sz w:val="24"/>
          <w:szCs w:val="24"/>
        </w:rPr>
        <w:t>ilmenite</w:t>
      </w:r>
      <w:proofErr w:type="spellEnd"/>
      <w:r w:rsidRPr="00DE5618">
        <w:rPr>
          <w:sz w:val="24"/>
          <w:szCs w:val="24"/>
        </w:rPr>
        <w:t xml:space="preserve"> deposit for a pittance," *Daily Mirror*, Feb. 17, 2023. [Online]. Available: </w:t>
      </w:r>
      <w:hyperlink r:id="rId37" w:history="1">
        <w:r w:rsidRPr="00DE5618">
          <w:rPr>
            <w:rStyle w:val="Hyperlink"/>
            <w:sz w:val="24"/>
            <w:szCs w:val="24"/>
          </w:rPr>
          <w:t>https://www.dailymirror.lk/print/expose/Spotlight-on-Puttalam-Aussie-company-buys-Lankan-ilmenite-deposit-for-a-pittance/333-250736</w:t>
        </w:r>
      </w:hyperlink>
      <w:r w:rsidRPr="00DE5618">
        <w:rPr>
          <w:sz w:val="24"/>
          <w:szCs w:val="24"/>
        </w:rPr>
        <w:t>.</w:t>
      </w:r>
    </w:p>
    <w:p w14:paraId="037E5040" w14:textId="77777777" w:rsidR="009C2E15" w:rsidRPr="00DE5618" w:rsidRDefault="009C2E15" w:rsidP="009C2E15">
      <w:pPr>
        <w:pStyle w:val="ListParagraph"/>
        <w:numPr>
          <w:ilvl w:val="0"/>
          <w:numId w:val="2"/>
        </w:numPr>
        <w:spacing w:line="360" w:lineRule="auto"/>
        <w:ind w:left="540" w:hanging="540"/>
        <w:contextualSpacing w:val="0"/>
        <w:jc w:val="both"/>
        <w:rPr>
          <w:sz w:val="24"/>
          <w:szCs w:val="24"/>
        </w:rPr>
      </w:pPr>
      <w:r w:rsidRPr="00DE5618">
        <w:rPr>
          <w:sz w:val="24"/>
          <w:szCs w:val="24"/>
        </w:rPr>
        <w:t xml:space="preserve">"Spiral Concentrators," *IMSC Group*, 2023. [Online]. Available: </w:t>
      </w:r>
      <w:hyperlink r:id="rId38" w:history="1">
        <w:r w:rsidRPr="00DE5618">
          <w:rPr>
            <w:rStyle w:val="Hyperlink"/>
            <w:sz w:val="24"/>
            <w:szCs w:val="24"/>
          </w:rPr>
          <w:t>https://www.imsc-group.com/spiral-concentrators</w:t>
        </w:r>
      </w:hyperlink>
      <w:r w:rsidRPr="00DE5618">
        <w:rPr>
          <w:sz w:val="24"/>
          <w:szCs w:val="24"/>
        </w:rPr>
        <w:t>.</w:t>
      </w:r>
    </w:p>
    <w:p w14:paraId="29565B47" w14:textId="395127CD" w:rsidR="00DE5618" w:rsidRDefault="00DE5618" w:rsidP="009C2E15">
      <w:pPr>
        <w:pStyle w:val="ListParagraph"/>
        <w:contextualSpacing w:val="0"/>
        <w:jc w:val="both"/>
      </w:pPr>
    </w:p>
    <w:p w14:paraId="36A85714" w14:textId="77777777" w:rsidR="00712D15" w:rsidRDefault="00712D15" w:rsidP="009C2E15">
      <w:pPr>
        <w:pStyle w:val="ListParagraph"/>
        <w:contextualSpacing w:val="0"/>
        <w:jc w:val="both"/>
      </w:pPr>
    </w:p>
    <w:p w14:paraId="732166C4" w14:textId="77777777" w:rsidR="00712D15" w:rsidRDefault="00712D15" w:rsidP="009C2E15">
      <w:pPr>
        <w:pStyle w:val="ListParagraph"/>
        <w:contextualSpacing w:val="0"/>
        <w:jc w:val="both"/>
      </w:pPr>
    </w:p>
    <w:p w14:paraId="63705880" w14:textId="77777777" w:rsidR="00712D15" w:rsidRDefault="00712D15" w:rsidP="009C2E15">
      <w:pPr>
        <w:pStyle w:val="ListParagraph"/>
        <w:contextualSpacing w:val="0"/>
        <w:jc w:val="both"/>
      </w:pPr>
    </w:p>
    <w:p w14:paraId="68000488" w14:textId="0757FFAD" w:rsidR="00712D15" w:rsidRPr="009C2E15" w:rsidRDefault="00712D15" w:rsidP="009C2E15">
      <w:pPr>
        <w:pStyle w:val="ListParagraph"/>
        <w:contextualSpacing w:val="0"/>
        <w:jc w:val="both"/>
      </w:pPr>
    </w:p>
    <w:sectPr w:rsidR="00712D15" w:rsidRPr="009C2E15" w:rsidSect="00F10C6C">
      <w:headerReference w:type="default" r:id="rId39"/>
      <w:pgSz w:w="11906" w:h="16838" w:code="9"/>
      <w:pgMar w:top="1267" w:right="1440" w:bottom="1267" w:left="216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B58A7" w15:done="0"/>
  <w15:commentEx w15:paraId="6B94DB47" w15:done="0"/>
  <w15:commentEx w15:paraId="48AD201D" w15:done="0"/>
  <w15:commentEx w15:paraId="3CBAE9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B58A7" w16cid:durableId="2AC3F61F"/>
  <w16cid:commentId w16cid:paraId="6B94DB47" w16cid:durableId="2AC3F9DC"/>
  <w16cid:commentId w16cid:paraId="48AD201D" w16cid:durableId="2AC3FA36"/>
  <w16cid:commentId w16cid:paraId="3CBAE960" w16cid:durableId="2AC3FA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4E023" w14:textId="77777777" w:rsidR="00AC353F" w:rsidRDefault="00AC353F" w:rsidP="00C361AB">
      <w:r>
        <w:separator/>
      </w:r>
    </w:p>
  </w:endnote>
  <w:endnote w:type="continuationSeparator" w:id="0">
    <w:p w14:paraId="1FAB4C90" w14:textId="77777777" w:rsidR="00AC353F" w:rsidRDefault="00AC353F" w:rsidP="00C3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A550B" w14:textId="77777777" w:rsidR="00C361AB" w:rsidRPr="00C361AB" w:rsidRDefault="00C361AB">
    <w:pPr>
      <w:pStyle w:val="Footer"/>
      <w:tabs>
        <w:tab w:val="clear" w:pos="4680"/>
        <w:tab w:val="clear" w:pos="9360"/>
      </w:tabs>
      <w:jc w:val="center"/>
      <w:rPr>
        <w:caps/>
        <w:noProof/>
      </w:rPr>
    </w:pPr>
    <w:r w:rsidRPr="00C361AB">
      <w:rPr>
        <w:caps/>
      </w:rPr>
      <w:fldChar w:fldCharType="begin"/>
    </w:r>
    <w:r w:rsidRPr="00C361AB">
      <w:rPr>
        <w:caps/>
      </w:rPr>
      <w:instrText xml:space="preserve"> PAGE   \* MERGEFORMAT </w:instrText>
    </w:r>
    <w:r w:rsidRPr="00C361AB">
      <w:rPr>
        <w:caps/>
      </w:rPr>
      <w:fldChar w:fldCharType="separate"/>
    </w:r>
    <w:r w:rsidR="00721700">
      <w:rPr>
        <w:caps/>
        <w:noProof/>
      </w:rPr>
      <w:t>i</w:t>
    </w:r>
    <w:r w:rsidRPr="00C361AB">
      <w:rPr>
        <w:caps/>
        <w:noProof/>
      </w:rPr>
      <w:fldChar w:fldCharType="end"/>
    </w:r>
  </w:p>
  <w:p w14:paraId="202D6FD3" w14:textId="77777777" w:rsidR="00C361AB" w:rsidRDefault="00C36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04D08" w14:textId="77777777" w:rsidR="00C361AB" w:rsidRPr="00C361AB" w:rsidRDefault="00C361AB">
    <w:pPr>
      <w:pStyle w:val="Footer"/>
      <w:tabs>
        <w:tab w:val="clear" w:pos="4680"/>
        <w:tab w:val="clear" w:pos="9360"/>
      </w:tabs>
      <w:jc w:val="center"/>
      <w:rPr>
        <w:caps/>
        <w:noProof/>
      </w:rPr>
    </w:pPr>
    <w:r w:rsidRPr="00C361AB">
      <w:rPr>
        <w:caps/>
      </w:rPr>
      <w:fldChar w:fldCharType="begin"/>
    </w:r>
    <w:r w:rsidRPr="00C361AB">
      <w:rPr>
        <w:caps/>
      </w:rPr>
      <w:instrText xml:space="preserve"> PAGE   \* MERGEFORMAT </w:instrText>
    </w:r>
    <w:r w:rsidRPr="00C361AB">
      <w:rPr>
        <w:caps/>
      </w:rPr>
      <w:fldChar w:fldCharType="separate"/>
    </w:r>
    <w:r w:rsidR="00721700">
      <w:rPr>
        <w:caps/>
        <w:noProof/>
      </w:rPr>
      <w:t>ii</w:t>
    </w:r>
    <w:r w:rsidRPr="00C361AB">
      <w:rPr>
        <w:caps/>
        <w:noProof/>
      </w:rPr>
      <w:fldChar w:fldCharType="end"/>
    </w:r>
  </w:p>
  <w:p w14:paraId="56B7F855" w14:textId="77777777" w:rsidR="00C361AB" w:rsidRDefault="00C361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4195" w14:textId="77777777" w:rsidR="00C361AB" w:rsidRPr="00C361AB" w:rsidRDefault="00C361AB">
    <w:pPr>
      <w:pStyle w:val="Footer"/>
      <w:tabs>
        <w:tab w:val="clear" w:pos="4680"/>
        <w:tab w:val="clear" w:pos="9360"/>
      </w:tabs>
      <w:jc w:val="center"/>
      <w:rPr>
        <w:caps/>
        <w:noProof/>
      </w:rPr>
    </w:pPr>
    <w:r>
      <w:rPr>
        <w:noProof/>
      </w:rPr>
      <mc:AlternateContent>
        <mc:Choice Requires="wps">
          <w:drawing>
            <wp:anchor distT="0" distB="0" distL="0" distR="0" simplePos="0" relativeHeight="251659264" behindDoc="1" locked="0" layoutInCell="1" allowOverlap="1" wp14:anchorId="4FDF3CA6" wp14:editId="4226829F">
              <wp:simplePos x="0" y="0"/>
              <wp:positionH relativeFrom="page">
                <wp:posOffset>1377043</wp:posOffset>
              </wp:positionH>
              <wp:positionV relativeFrom="paragraph">
                <wp:posOffset>-80101</wp:posOffset>
              </wp:positionV>
              <wp:extent cx="5257800" cy="1270"/>
              <wp:effectExtent l="0" t="0" r="0" b="0"/>
              <wp:wrapTopAndBottom/>
              <wp:docPr id="1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2220 2220"/>
                          <a:gd name="T1" fmla="*/ T0 w 8280"/>
                          <a:gd name="T2" fmla="+- 0 10500 2220"/>
                          <a:gd name="T3" fmla="*/ T2 w 8280"/>
                        </a:gdLst>
                        <a:ahLst/>
                        <a:cxnLst>
                          <a:cxn ang="0">
                            <a:pos x="T1" y="0"/>
                          </a:cxn>
                          <a:cxn ang="0">
                            <a:pos x="T3" y="0"/>
                          </a:cxn>
                        </a:cxnLst>
                        <a:rect l="0" t="0" r="r" b="b"/>
                        <a:pathLst>
                          <a:path w="8280">
                            <a:moveTo>
                              <a:pt x="0" y="0"/>
                            </a:moveTo>
                            <a:lnTo>
                              <a:pt x="82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1FB75" id="Freeform 9" o:spid="_x0000_s1026" style="position:absolute;margin-left:108.45pt;margin-top:-6.3pt;width:41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" path="m,l8280,e" filled="f">
              <v:path arrowok="t" o:connecttype="custom" o:connectlocs="0,0;5257800,0" o:connectangles="0,0"/>
              <w10:wrap type="topAndBottom" anchorx="page"/>
            </v:shape>
          </w:pict>
        </mc:Fallback>
      </mc:AlternateContent>
    </w:r>
    <w:r w:rsidRPr="00C361AB">
      <w:rPr>
        <w:caps/>
      </w:rPr>
      <w:fldChar w:fldCharType="begin"/>
    </w:r>
    <w:r w:rsidRPr="00C361AB">
      <w:rPr>
        <w:caps/>
      </w:rPr>
      <w:instrText xml:space="preserve"> PAGE   \* MERGEFORMAT </w:instrText>
    </w:r>
    <w:r w:rsidRPr="00C361AB">
      <w:rPr>
        <w:caps/>
      </w:rPr>
      <w:fldChar w:fldCharType="separate"/>
    </w:r>
    <w:r w:rsidR="00721700">
      <w:rPr>
        <w:caps/>
        <w:noProof/>
      </w:rPr>
      <w:t>15</w:t>
    </w:r>
    <w:r w:rsidRPr="00C361AB">
      <w:rPr>
        <w:caps/>
        <w:noProof/>
      </w:rPr>
      <w:fldChar w:fldCharType="end"/>
    </w:r>
  </w:p>
  <w:p w14:paraId="1142C294" w14:textId="77777777" w:rsidR="00C361AB" w:rsidRDefault="00C36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86651" w14:textId="77777777" w:rsidR="00AC353F" w:rsidRDefault="00AC353F" w:rsidP="00C361AB">
      <w:r>
        <w:separator/>
      </w:r>
    </w:p>
  </w:footnote>
  <w:footnote w:type="continuationSeparator" w:id="0">
    <w:p w14:paraId="5941A52E" w14:textId="77777777" w:rsidR="00AC353F" w:rsidRDefault="00AC353F" w:rsidP="00C36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0869" w14:textId="77777777" w:rsidR="00C361AB" w:rsidRDefault="00C361AB">
    <w:pPr>
      <w:pStyle w:val="Header"/>
    </w:pPr>
    <w:r>
      <w:rPr>
        <w:b/>
        <w:noProof/>
        <w:sz w:val="28"/>
      </w:rPr>
      <mc:AlternateContent>
        <mc:Choice Requires="wps">
          <w:drawing>
            <wp:anchor distT="0" distB="0" distL="114300" distR="114300" simplePos="0" relativeHeight="251661312" behindDoc="0" locked="0" layoutInCell="1" allowOverlap="1" wp14:anchorId="17334A78" wp14:editId="25BC9CFC">
              <wp:simplePos x="0" y="0"/>
              <wp:positionH relativeFrom="column">
                <wp:posOffset>0</wp:posOffset>
              </wp:positionH>
              <wp:positionV relativeFrom="paragraph">
                <wp:posOffset>903514</wp:posOffset>
              </wp:positionV>
              <wp:extent cx="5308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96A4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71.15pt" to="418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8ADD7" w14:textId="77777777" w:rsidR="008D6B28" w:rsidRDefault="008D6B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791D7" w14:textId="77777777" w:rsidR="00F10C6C" w:rsidRDefault="00F10C6C">
    <w:pPr>
      <w:pStyle w:val="Header"/>
    </w:pPr>
    <w:r>
      <w:rPr>
        <w:b/>
        <w:noProof/>
        <w:sz w:val="28"/>
      </w:rPr>
      <mc:AlternateContent>
        <mc:Choice Requires="wps">
          <w:drawing>
            <wp:anchor distT="0" distB="0" distL="114300" distR="114300" simplePos="0" relativeHeight="251663360" behindDoc="0" locked="0" layoutInCell="1" allowOverlap="1" wp14:anchorId="58605C5D" wp14:editId="03C4387A">
              <wp:simplePos x="0" y="0"/>
              <wp:positionH relativeFrom="column">
                <wp:posOffset>-45897</wp:posOffset>
              </wp:positionH>
              <wp:positionV relativeFrom="paragraph">
                <wp:posOffset>721582</wp:posOffset>
              </wp:positionV>
              <wp:extent cx="5308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646A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pt,56.8pt" to="414.4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" strokecolor="black [3213]" strokeweight=".5pt">
              <v:stroke joinstyle="miter"/>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492A" w14:textId="77777777" w:rsidR="00DE5618" w:rsidRDefault="00DE561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1210A" w14:textId="77777777" w:rsidR="00F10C6C" w:rsidRDefault="00F10C6C">
    <w:pPr>
      <w:pStyle w:val="Header"/>
    </w:pPr>
    <w:r>
      <w:rPr>
        <w:b/>
        <w:noProof/>
        <w:sz w:val="28"/>
      </w:rPr>
      <mc:AlternateContent>
        <mc:Choice Requires="wps">
          <w:drawing>
            <wp:anchor distT="0" distB="0" distL="114300" distR="114300" simplePos="0" relativeHeight="251665408" behindDoc="0" locked="0" layoutInCell="1" allowOverlap="1" wp14:anchorId="3F37592F" wp14:editId="4965296E">
              <wp:simplePos x="0" y="0"/>
              <wp:positionH relativeFrom="column">
                <wp:posOffset>-3190</wp:posOffset>
              </wp:positionH>
              <wp:positionV relativeFrom="paragraph">
                <wp:posOffset>962128</wp:posOffset>
              </wp:positionV>
              <wp:extent cx="53086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0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A06D87"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pt,75.75pt" to="417.7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" strokecolor="black [3213]" strokeweight=".5pt">
              <v:stroke joinstyle="miter"/>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B01DD" w14:textId="77777777" w:rsidR="00E4468E" w:rsidRDefault="00E44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619"/>
    <w:multiLevelType w:val="hybridMultilevel"/>
    <w:tmpl w:val="80189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EB728D"/>
    <w:multiLevelType w:val="hybridMultilevel"/>
    <w:tmpl w:val="BF9A0FBA"/>
    <w:lvl w:ilvl="0" w:tplc="B8088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04A6B"/>
    <w:multiLevelType w:val="hybridMultilevel"/>
    <w:tmpl w:val="6E76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2550D"/>
    <w:multiLevelType w:val="hybridMultilevel"/>
    <w:tmpl w:val="49A467A0"/>
    <w:lvl w:ilvl="0" w:tplc="89B6A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F722E"/>
    <w:multiLevelType w:val="hybridMultilevel"/>
    <w:tmpl w:val="23FAAE9C"/>
    <w:lvl w:ilvl="0" w:tplc="89B6AB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CF76C9F"/>
    <w:multiLevelType w:val="hybridMultilevel"/>
    <w:tmpl w:val="C1F671D4"/>
    <w:lvl w:ilvl="0" w:tplc="89B6A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rindu sasanka">
    <w15:presenceInfo w15:providerId="Windows Live" w15:userId="c8318a72fce2e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AB"/>
    <w:rsid w:val="000267A6"/>
    <w:rsid w:val="00041FBB"/>
    <w:rsid w:val="00071225"/>
    <w:rsid w:val="00133524"/>
    <w:rsid w:val="001360E7"/>
    <w:rsid w:val="00147AE6"/>
    <w:rsid w:val="0019094E"/>
    <w:rsid w:val="001A23EE"/>
    <w:rsid w:val="001B4AE0"/>
    <w:rsid w:val="001C5898"/>
    <w:rsid w:val="002738BD"/>
    <w:rsid w:val="002763C5"/>
    <w:rsid w:val="002D27DE"/>
    <w:rsid w:val="002D30E7"/>
    <w:rsid w:val="002E375D"/>
    <w:rsid w:val="00375E97"/>
    <w:rsid w:val="003A63CE"/>
    <w:rsid w:val="003B3BCC"/>
    <w:rsid w:val="003C77A7"/>
    <w:rsid w:val="004242B6"/>
    <w:rsid w:val="004B1D7A"/>
    <w:rsid w:val="004D6388"/>
    <w:rsid w:val="00562CD2"/>
    <w:rsid w:val="00565EEF"/>
    <w:rsid w:val="00580F13"/>
    <w:rsid w:val="0058674B"/>
    <w:rsid w:val="005968CB"/>
    <w:rsid w:val="005A6E70"/>
    <w:rsid w:val="00610C2A"/>
    <w:rsid w:val="006112FD"/>
    <w:rsid w:val="00611884"/>
    <w:rsid w:val="00631149"/>
    <w:rsid w:val="00677DC6"/>
    <w:rsid w:val="006A0A71"/>
    <w:rsid w:val="00703F8B"/>
    <w:rsid w:val="00712D15"/>
    <w:rsid w:val="0071621F"/>
    <w:rsid w:val="0071704B"/>
    <w:rsid w:val="00721700"/>
    <w:rsid w:val="007560B2"/>
    <w:rsid w:val="007A4EA9"/>
    <w:rsid w:val="00813C17"/>
    <w:rsid w:val="00835C3E"/>
    <w:rsid w:val="008568D6"/>
    <w:rsid w:val="00895DEF"/>
    <w:rsid w:val="008B0C95"/>
    <w:rsid w:val="008D6B28"/>
    <w:rsid w:val="00904548"/>
    <w:rsid w:val="009045FA"/>
    <w:rsid w:val="00920458"/>
    <w:rsid w:val="00923A78"/>
    <w:rsid w:val="00970820"/>
    <w:rsid w:val="009C2E15"/>
    <w:rsid w:val="009E0280"/>
    <w:rsid w:val="009E70C3"/>
    <w:rsid w:val="00A02876"/>
    <w:rsid w:val="00AC353F"/>
    <w:rsid w:val="00AF6A4F"/>
    <w:rsid w:val="00B61311"/>
    <w:rsid w:val="00BC327A"/>
    <w:rsid w:val="00BE14AC"/>
    <w:rsid w:val="00C34200"/>
    <w:rsid w:val="00C361AB"/>
    <w:rsid w:val="00C66F7F"/>
    <w:rsid w:val="00C70498"/>
    <w:rsid w:val="00C70C72"/>
    <w:rsid w:val="00C768D7"/>
    <w:rsid w:val="00C90E82"/>
    <w:rsid w:val="00CA7CBE"/>
    <w:rsid w:val="00CD180A"/>
    <w:rsid w:val="00D15E3C"/>
    <w:rsid w:val="00D173D5"/>
    <w:rsid w:val="00D23BA5"/>
    <w:rsid w:val="00D43E16"/>
    <w:rsid w:val="00D81A3B"/>
    <w:rsid w:val="00DE5618"/>
    <w:rsid w:val="00E4468E"/>
    <w:rsid w:val="00E5665D"/>
    <w:rsid w:val="00F10C6C"/>
    <w:rsid w:val="00F56A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A4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36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361AB"/>
    <w:pPr>
      <w:ind w:left="10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61AB"/>
  </w:style>
  <w:style w:type="character" w:customStyle="1" w:styleId="BodyTextChar">
    <w:name w:val="Body Text Char"/>
    <w:basedOn w:val="DefaultParagraphFont"/>
    <w:link w:val="BodyText"/>
    <w:uiPriority w:val="1"/>
    <w:rsid w:val="00C361AB"/>
    <w:rPr>
      <w:rFonts w:ascii="Times New Roman" w:eastAsia="Times New Roman" w:hAnsi="Times New Roman" w:cs="Times New Roman"/>
    </w:rPr>
  </w:style>
  <w:style w:type="paragraph" w:styleId="Title">
    <w:name w:val="Title"/>
    <w:basedOn w:val="Normal"/>
    <w:link w:val="TitleChar"/>
    <w:uiPriority w:val="10"/>
    <w:qFormat/>
    <w:rsid w:val="00C361AB"/>
    <w:pPr>
      <w:ind w:left="1425" w:right="865"/>
      <w:jc w:val="center"/>
    </w:pPr>
    <w:rPr>
      <w:sz w:val="60"/>
      <w:szCs w:val="60"/>
    </w:rPr>
  </w:style>
  <w:style w:type="character" w:customStyle="1" w:styleId="TitleChar">
    <w:name w:val="Title Char"/>
    <w:basedOn w:val="DefaultParagraphFont"/>
    <w:link w:val="Title"/>
    <w:uiPriority w:val="10"/>
    <w:rsid w:val="00C361AB"/>
    <w:rPr>
      <w:rFonts w:ascii="Times New Roman" w:eastAsia="Times New Roman" w:hAnsi="Times New Roman" w:cs="Times New Roman"/>
      <w:sz w:val="60"/>
      <w:szCs w:val="60"/>
    </w:rPr>
  </w:style>
  <w:style w:type="character" w:customStyle="1" w:styleId="Heading2Char">
    <w:name w:val="Heading 2 Char"/>
    <w:basedOn w:val="DefaultParagraphFont"/>
    <w:link w:val="Heading2"/>
    <w:uiPriority w:val="9"/>
    <w:rsid w:val="00C361A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361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61AB"/>
    <w:pPr>
      <w:tabs>
        <w:tab w:val="center" w:pos="4680"/>
        <w:tab w:val="right" w:pos="9360"/>
      </w:tabs>
    </w:pPr>
  </w:style>
  <w:style w:type="character" w:customStyle="1" w:styleId="HeaderChar">
    <w:name w:val="Header Char"/>
    <w:basedOn w:val="DefaultParagraphFont"/>
    <w:link w:val="Header"/>
    <w:uiPriority w:val="99"/>
    <w:rsid w:val="00C361AB"/>
    <w:rPr>
      <w:rFonts w:ascii="Times New Roman" w:eastAsia="Times New Roman" w:hAnsi="Times New Roman" w:cs="Times New Roman"/>
    </w:rPr>
  </w:style>
  <w:style w:type="paragraph" w:styleId="Footer">
    <w:name w:val="footer"/>
    <w:basedOn w:val="Normal"/>
    <w:link w:val="FooterChar"/>
    <w:uiPriority w:val="99"/>
    <w:unhideWhenUsed/>
    <w:rsid w:val="00C361AB"/>
    <w:pPr>
      <w:tabs>
        <w:tab w:val="center" w:pos="4680"/>
        <w:tab w:val="right" w:pos="9360"/>
      </w:tabs>
    </w:pPr>
  </w:style>
  <w:style w:type="character" w:customStyle="1" w:styleId="FooterChar">
    <w:name w:val="Footer Char"/>
    <w:basedOn w:val="DefaultParagraphFont"/>
    <w:link w:val="Footer"/>
    <w:uiPriority w:val="99"/>
    <w:rsid w:val="00C361AB"/>
    <w:rPr>
      <w:rFonts w:ascii="Times New Roman" w:eastAsia="Times New Roman" w:hAnsi="Times New Roman" w:cs="Times New Roman"/>
    </w:rPr>
  </w:style>
  <w:style w:type="paragraph" w:styleId="TOCHeading">
    <w:name w:val="TOC Heading"/>
    <w:basedOn w:val="Heading1"/>
    <w:next w:val="Normal"/>
    <w:uiPriority w:val="39"/>
    <w:unhideWhenUsed/>
    <w:qFormat/>
    <w:rsid w:val="00E4468E"/>
    <w:pPr>
      <w:widowControl/>
      <w:autoSpaceDE/>
      <w:autoSpaceDN/>
      <w:spacing w:line="259" w:lineRule="auto"/>
      <w:outlineLvl w:val="9"/>
    </w:pPr>
  </w:style>
  <w:style w:type="paragraph" w:styleId="TOC2">
    <w:name w:val="toc 2"/>
    <w:basedOn w:val="Normal"/>
    <w:next w:val="Normal"/>
    <w:autoRedefine/>
    <w:uiPriority w:val="39"/>
    <w:unhideWhenUsed/>
    <w:rsid w:val="00E4468E"/>
    <w:pPr>
      <w:spacing w:after="100"/>
      <w:ind w:left="220"/>
    </w:pPr>
  </w:style>
  <w:style w:type="paragraph" w:styleId="TOC1">
    <w:name w:val="toc 1"/>
    <w:basedOn w:val="Normal"/>
    <w:next w:val="Normal"/>
    <w:autoRedefine/>
    <w:uiPriority w:val="39"/>
    <w:unhideWhenUsed/>
    <w:rsid w:val="00C70C72"/>
    <w:pPr>
      <w:tabs>
        <w:tab w:val="right" w:leader="dot" w:pos="8640"/>
      </w:tabs>
      <w:spacing w:after="100"/>
      <w:ind w:right="386" w:firstLine="360"/>
    </w:pPr>
  </w:style>
  <w:style w:type="character" w:styleId="Hyperlink">
    <w:name w:val="Hyperlink"/>
    <w:basedOn w:val="DefaultParagraphFont"/>
    <w:uiPriority w:val="99"/>
    <w:unhideWhenUsed/>
    <w:rsid w:val="00E4468E"/>
    <w:rPr>
      <w:color w:val="0563C1" w:themeColor="hyperlink"/>
      <w:u w:val="single"/>
    </w:rPr>
  </w:style>
  <w:style w:type="table" w:styleId="TableGrid">
    <w:name w:val="Table Grid"/>
    <w:basedOn w:val="TableNormal"/>
    <w:uiPriority w:val="39"/>
    <w:rsid w:val="003B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5C3E"/>
    <w:rPr>
      <w:sz w:val="16"/>
      <w:szCs w:val="16"/>
    </w:rPr>
  </w:style>
  <w:style w:type="paragraph" w:styleId="CommentText">
    <w:name w:val="annotation text"/>
    <w:basedOn w:val="Normal"/>
    <w:link w:val="CommentTextChar"/>
    <w:uiPriority w:val="99"/>
    <w:semiHidden/>
    <w:unhideWhenUsed/>
    <w:rsid w:val="00835C3E"/>
    <w:rPr>
      <w:sz w:val="20"/>
      <w:szCs w:val="20"/>
    </w:rPr>
  </w:style>
  <w:style w:type="character" w:customStyle="1" w:styleId="CommentTextChar">
    <w:name w:val="Comment Text Char"/>
    <w:basedOn w:val="DefaultParagraphFont"/>
    <w:link w:val="CommentText"/>
    <w:uiPriority w:val="99"/>
    <w:semiHidden/>
    <w:rsid w:val="00835C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C3E"/>
    <w:rPr>
      <w:b/>
      <w:bCs/>
    </w:rPr>
  </w:style>
  <w:style w:type="character" w:customStyle="1" w:styleId="CommentSubjectChar">
    <w:name w:val="Comment Subject Char"/>
    <w:basedOn w:val="CommentTextChar"/>
    <w:link w:val="CommentSubject"/>
    <w:uiPriority w:val="99"/>
    <w:semiHidden/>
    <w:rsid w:val="00835C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3E"/>
    <w:rPr>
      <w:rFonts w:ascii="Segoe UI" w:eastAsia="Times New Roman" w:hAnsi="Segoe UI" w:cs="Segoe UI"/>
      <w:sz w:val="18"/>
      <w:szCs w:val="18"/>
    </w:rPr>
  </w:style>
  <w:style w:type="paragraph" w:styleId="ListParagraph">
    <w:name w:val="List Paragraph"/>
    <w:basedOn w:val="Normal"/>
    <w:uiPriority w:val="1"/>
    <w:qFormat/>
    <w:rsid w:val="00F10C6C"/>
    <w:pPr>
      <w:ind w:left="720"/>
      <w:contextualSpacing/>
    </w:pPr>
  </w:style>
  <w:style w:type="character" w:styleId="Strong">
    <w:name w:val="Strong"/>
    <w:basedOn w:val="DefaultParagraphFont"/>
    <w:uiPriority w:val="22"/>
    <w:qFormat/>
    <w:rsid w:val="00DE5618"/>
    <w:rPr>
      <w:b/>
      <w:bCs/>
    </w:rPr>
  </w:style>
  <w:style w:type="character" w:customStyle="1" w:styleId="mord">
    <w:name w:val="mord"/>
    <w:basedOn w:val="DefaultParagraphFont"/>
    <w:rsid w:val="00DE5618"/>
  </w:style>
  <w:style w:type="character" w:customStyle="1" w:styleId="vlist-s">
    <w:name w:val="vlist-s"/>
    <w:basedOn w:val="DefaultParagraphFont"/>
    <w:rsid w:val="00DE5618"/>
  </w:style>
  <w:style w:type="character" w:customStyle="1" w:styleId="mbin">
    <w:name w:val="mbin"/>
    <w:basedOn w:val="DefaultParagraphFont"/>
    <w:rsid w:val="00DE5618"/>
  </w:style>
  <w:style w:type="character" w:customStyle="1" w:styleId="mrel">
    <w:name w:val="mrel"/>
    <w:basedOn w:val="DefaultParagraphFont"/>
    <w:rsid w:val="00DE5618"/>
  </w:style>
  <w:style w:type="character" w:customStyle="1" w:styleId="UnresolvedMention">
    <w:name w:val="Unresolved Mention"/>
    <w:basedOn w:val="DefaultParagraphFont"/>
    <w:uiPriority w:val="99"/>
    <w:semiHidden/>
    <w:unhideWhenUsed/>
    <w:rsid w:val="00DE5618"/>
    <w:rPr>
      <w:color w:val="605E5C"/>
      <w:shd w:val="clear" w:color="auto" w:fill="E1DFDD"/>
    </w:rPr>
  </w:style>
  <w:style w:type="paragraph" w:styleId="NormalWeb">
    <w:name w:val="Normal (Web)"/>
    <w:basedOn w:val="Normal"/>
    <w:uiPriority w:val="99"/>
    <w:semiHidden/>
    <w:unhideWhenUsed/>
    <w:rsid w:val="00580F13"/>
    <w:pPr>
      <w:widowControl/>
      <w:autoSpaceDE/>
      <w:autoSpaceDN/>
      <w:spacing w:before="100" w:beforeAutospacing="1" w:after="100" w:afterAutospacing="1"/>
    </w:pPr>
    <w:rPr>
      <w:sz w:val="24"/>
      <w:szCs w:val="24"/>
      <w:lang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A4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36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361AB"/>
    <w:pPr>
      <w:ind w:left="10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61AB"/>
  </w:style>
  <w:style w:type="character" w:customStyle="1" w:styleId="BodyTextChar">
    <w:name w:val="Body Text Char"/>
    <w:basedOn w:val="DefaultParagraphFont"/>
    <w:link w:val="BodyText"/>
    <w:uiPriority w:val="1"/>
    <w:rsid w:val="00C361AB"/>
    <w:rPr>
      <w:rFonts w:ascii="Times New Roman" w:eastAsia="Times New Roman" w:hAnsi="Times New Roman" w:cs="Times New Roman"/>
    </w:rPr>
  </w:style>
  <w:style w:type="paragraph" w:styleId="Title">
    <w:name w:val="Title"/>
    <w:basedOn w:val="Normal"/>
    <w:link w:val="TitleChar"/>
    <w:uiPriority w:val="10"/>
    <w:qFormat/>
    <w:rsid w:val="00C361AB"/>
    <w:pPr>
      <w:ind w:left="1425" w:right="865"/>
      <w:jc w:val="center"/>
    </w:pPr>
    <w:rPr>
      <w:sz w:val="60"/>
      <w:szCs w:val="60"/>
    </w:rPr>
  </w:style>
  <w:style w:type="character" w:customStyle="1" w:styleId="TitleChar">
    <w:name w:val="Title Char"/>
    <w:basedOn w:val="DefaultParagraphFont"/>
    <w:link w:val="Title"/>
    <w:uiPriority w:val="10"/>
    <w:rsid w:val="00C361AB"/>
    <w:rPr>
      <w:rFonts w:ascii="Times New Roman" w:eastAsia="Times New Roman" w:hAnsi="Times New Roman" w:cs="Times New Roman"/>
      <w:sz w:val="60"/>
      <w:szCs w:val="60"/>
    </w:rPr>
  </w:style>
  <w:style w:type="character" w:customStyle="1" w:styleId="Heading2Char">
    <w:name w:val="Heading 2 Char"/>
    <w:basedOn w:val="DefaultParagraphFont"/>
    <w:link w:val="Heading2"/>
    <w:uiPriority w:val="9"/>
    <w:rsid w:val="00C361A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361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61AB"/>
    <w:pPr>
      <w:tabs>
        <w:tab w:val="center" w:pos="4680"/>
        <w:tab w:val="right" w:pos="9360"/>
      </w:tabs>
    </w:pPr>
  </w:style>
  <w:style w:type="character" w:customStyle="1" w:styleId="HeaderChar">
    <w:name w:val="Header Char"/>
    <w:basedOn w:val="DefaultParagraphFont"/>
    <w:link w:val="Header"/>
    <w:uiPriority w:val="99"/>
    <w:rsid w:val="00C361AB"/>
    <w:rPr>
      <w:rFonts w:ascii="Times New Roman" w:eastAsia="Times New Roman" w:hAnsi="Times New Roman" w:cs="Times New Roman"/>
    </w:rPr>
  </w:style>
  <w:style w:type="paragraph" w:styleId="Footer">
    <w:name w:val="footer"/>
    <w:basedOn w:val="Normal"/>
    <w:link w:val="FooterChar"/>
    <w:uiPriority w:val="99"/>
    <w:unhideWhenUsed/>
    <w:rsid w:val="00C361AB"/>
    <w:pPr>
      <w:tabs>
        <w:tab w:val="center" w:pos="4680"/>
        <w:tab w:val="right" w:pos="9360"/>
      </w:tabs>
    </w:pPr>
  </w:style>
  <w:style w:type="character" w:customStyle="1" w:styleId="FooterChar">
    <w:name w:val="Footer Char"/>
    <w:basedOn w:val="DefaultParagraphFont"/>
    <w:link w:val="Footer"/>
    <w:uiPriority w:val="99"/>
    <w:rsid w:val="00C361AB"/>
    <w:rPr>
      <w:rFonts w:ascii="Times New Roman" w:eastAsia="Times New Roman" w:hAnsi="Times New Roman" w:cs="Times New Roman"/>
    </w:rPr>
  </w:style>
  <w:style w:type="paragraph" w:styleId="TOCHeading">
    <w:name w:val="TOC Heading"/>
    <w:basedOn w:val="Heading1"/>
    <w:next w:val="Normal"/>
    <w:uiPriority w:val="39"/>
    <w:unhideWhenUsed/>
    <w:qFormat/>
    <w:rsid w:val="00E4468E"/>
    <w:pPr>
      <w:widowControl/>
      <w:autoSpaceDE/>
      <w:autoSpaceDN/>
      <w:spacing w:line="259" w:lineRule="auto"/>
      <w:outlineLvl w:val="9"/>
    </w:pPr>
  </w:style>
  <w:style w:type="paragraph" w:styleId="TOC2">
    <w:name w:val="toc 2"/>
    <w:basedOn w:val="Normal"/>
    <w:next w:val="Normal"/>
    <w:autoRedefine/>
    <w:uiPriority w:val="39"/>
    <w:unhideWhenUsed/>
    <w:rsid w:val="00E4468E"/>
    <w:pPr>
      <w:spacing w:after="100"/>
      <w:ind w:left="220"/>
    </w:pPr>
  </w:style>
  <w:style w:type="paragraph" w:styleId="TOC1">
    <w:name w:val="toc 1"/>
    <w:basedOn w:val="Normal"/>
    <w:next w:val="Normal"/>
    <w:autoRedefine/>
    <w:uiPriority w:val="39"/>
    <w:unhideWhenUsed/>
    <w:rsid w:val="00C70C72"/>
    <w:pPr>
      <w:tabs>
        <w:tab w:val="right" w:leader="dot" w:pos="8640"/>
      </w:tabs>
      <w:spacing w:after="100"/>
      <w:ind w:right="386" w:firstLine="360"/>
    </w:pPr>
  </w:style>
  <w:style w:type="character" w:styleId="Hyperlink">
    <w:name w:val="Hyperlink"/>
    <w:basedOn w:val="DefaultParagraphFont"/>
    <w:uiPriority w:val="99"/>
    <w:unhideWhenUsed/>
    <w:rsid w:val="00E4468E"/>
    <w:rPr>
      <w:color w:val="0563C1" w:themeColor="hyperlink"/>
      <w:u w:val="single"/>
    </w:rPr>
  </w:style>
  <w:style w:type="table" w:styleId="TableGrid">
    <w:name w:val="Table Grid"/>
    <w:basedOn w:val="TableNormal"/>
    <w:uiPriority w:val="39"/>
    <w:rsid w:val="003B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5C3E"/>
    <w:rPr>
      <w:sz w:val="16"/>
      <w:szCs w:val="16"/>
    </w:rPr>
  </w:style>
  <w:style w:type="paragraph" w:styleId="CommentText">
    <w:name w:val="annotation text"/>
    <w:basedOn w:val="Normal"/>
    <w:link w:val="CommentTextChar"/>
    <w:uiPriority w:val="99"/>
    <w:semiHidden/>
    <w:unhideWhenUsed/>
    <w:rsid w:val="00835C3E"/>
    <w:rPr>
      <w:sz w:val="20"/>
      <w:szCs w:val="20"/>
    </w:rPr>
  </w:style>
  <w:style w:type="character" w:customStyle="1" w:styleId="CommentTextChar">
    <w:name w:val="Comment Text Char"/>
    <w:basedOn w:val="DefaultParagraphFont"/>
    <w:link w:val="CommentText"/>
    <w:uiPriority w:val="99"/>
    <w:semiHidden/>
    <w:rsid w:val="00835C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C3E"/>
    <w:rPr>
      <w:b/>
      <w:bCs/>
    </w:rPr>
  </w:style>
  <w:style w:type="character" w:customStyle="1" w:styleId="CommentSubjectChar">
    <w:name w:val="Comment Subject Char"/>
    <w:basedOn w:val="CommentTextChar"/>
    <w:link w:val="CommentSubject"/>
    <w:uiPriority w:val="99"/>
    <w:semiHidden/>
    <w:rsid w:val="00835C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3E"/>
    <w:rPr>
      <w:rFonts w:ascii="Segoe UI" w:eastAsia="Times New Roman" w:hAnsi="Segoe UI" w:cs="Segoe UI"/>
      <w:sz w:val="18"/>
      <w:szCs w:val="18"/>
    </w:rPr>
  </w:style>
  <w:style w:type="paragraph" w:styleId="ListParagraph">
    <w:name w:val="List Paragraph"/>
    <w:basedOn w:val="Normal"/>
    <w:uiPriority w:val="1"/>
    <w:qFormat/>
    <w:rsid w:val="00F10C6C"/>
    <w:pPr>
      <w:ind w:left="720"/>
      <w:contextualSpacing/>
    </w:pPr>
  </w:style>
  <w:style w:type="character" w:styleId="Strong">
    <w:name w:val="Strong"/>
    <w:basedOn w:val="DefaultParagraphFont"/>
    <w:uiPriority w:val="22"/>
    <w:qFormat/>
    <w:rsid w:val="00DE5618"/>
    <w:rPr>
      <w:b/>
      <w:bCs/>
    </w:rPr>
  </w:style>
  <w:style w:type="character" w:customStyle="1" w:styleId="mord">
    <w:name w:val="mord"/>
    <w:basedOn w:val="DefaultParagraphFont"/>
    <w:rsid w:val="00DE5618"/>
  </w:style>
  <w:style w:type="character" w:customStyle="1" w:styleId="vlist-s">
    <w:name w:val="vlist-s"/>
    <w:basedOn w:val="DefaultParagraphFont"/>
    <w:rsid w:val="00DE5618"/>
  </w:style>
  <w:style w:type="character" w:customStyle="1" w:styleId="mbin">
    <w:name w:val="mbin"/>
    <w:basedOn w:val="DefaultParagraphFont"/>
    <w:rsid w:val="00DE5618"/>
  </w:style>
  <w:style w:type="character" w:customStyle="1" w:styleId="mrel">
    <w:name w:val="mrel"/>
    <w:basedOn w:val="DefaultParagraphFont"/>
    <w:rsid w:val="00DE5618"/>
  </w:style>
  <w:style w:type="character" w:customStyle="1" w:styleId="UnresolvedMention">
    <w:name w:val="Unresolved Mention"/>
    <w:basedOn w:val="DefaultParagraphFont"/>
    <w:uiPriority w:val="99"/>
    <w:semiHidden/>
    <w:unhideWhenUsed/>
    <w:rsid w:val="00DE5618"/>
    <w:rPr>
      <w:color w:val="605E5C"/>
      <w:shd w:val="clear" w:color="auto" w:fill="E1DFDD"/>
    </w:rPr>
  </w:style>
  <w:style w:type="paragraph" w:styleId="NormalWeb">
    <w:name w:val="Normal (Web)"/>
    <w:basedOn w:val="Normal"/>
    <w:uiPriority w:val="99"/>
    <w:semiHidden/>
    <w:unhideWhenUsed/>
    <w:rsid w:val="00580F13"/>
    <w:pPr>
      <w:widowControl/>
      <w:autoSpaceDE/>
      <w:autoSpaceDN/>
      <w:spacing w:before="100" w:beforeAutospacing="1" w:after="100" w:afterAutospacing="1"/>
    </w:pPr>
    <w:rPr>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41111">
      <w:bodyDiv w:val="1"/>
      <w:marLeft w:val="0"/>
      <w:marRight w:val="0"/>
      <w:marTop w:val="0"/>
      <w:marBottom w:val="0"/>
      <w:divBdr>
        <w:top w:val="none" w:sz="0" w:space="0" w:color="auto"/>
        <w:left w:val="none" w:sz="0" w:space="0" w:color="auto"/>
        <w:bottom w:val="none" w:sz="0" w:space="0" w:color="auto"/>
        <w:right w:val="none" w:sz="0" w:space="0" w:color="auto"/>
      </w:divBdr>
    </w:div>
    <w:div w:id="1080978113">
      <w:bodyDiv w:val="1"/>
      <w:marLeft w:val="0"/>
      <w:marRight w:val="0"/>
      <w:marTop w:val="0"/>
      <w:marBottom w:val="0"/>
      <w:divBdr>
        <w:top w:val="none" w:sz="0" w:space="0" w:color="auto"/>
        <w:left w:val="none" w:sz="0" w:space="0" w:color="auto"/>
        <w:bottom w:val="none" w:sz="0" w:space="0" w:color="auto"/>
        <w:right w:val="none" w:sz="0" w:space="0" w:color="auto"/>
      </w:divBdr>
    </w:div>
    <w:div w:id="11020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britannica.com/science/ilmenite" TargetMode="External"/><Relationship Id="rId26" Type="http://schemas.openxmlformats.org/officeDocument/2006/relationships/hyperlink" Target="https://www.mineralcommodities.com/products-sales/mineral-sand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researchgate.net/publication/352349433_Chemical_Mineralogical_and_Textural_Characterization_of_Red_Earth_Formation_in_the_Northwest_Coast_of_Sri_Lanka" TargetMode="External"/><Relationship Id="rId34" Type="http://schemas.openxmlformats.org/officeDocument/2006/relationships/hyperlink" Target="https://www.sciencedirect.com/science/article/abs/pii/S0304386X07001806"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geology.com/minerals/ilmenite.shtml" TargetMode="External"/><Relationship Id="rId33" Type="http://schemas.openxmlformats.org/officeDocument/2006/relationships/hyperlink" Target="https://www.researchgate.net/publication/234004220_Silicon_and_aluminum_removal_from_ilmenite_concentrates_by_alkaline_leaching" TargetMode="External"/><Relationship Id="rId38" Type="http://schemas.openxmlformats.org/officeDocument/2006/relationships/hyperlink" Target="https://www.imsc-group.com/spiral-concentrators"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dailymirror.lk/print/expose/Spotlight-on-Puttalam-Aussie-company-buys-Lankan-ilmenite-deposit-for-a-pittance/333-250736" TargetMode="External"/><Relationship Id="rId29" Type="http://schemas.openxmlformats.org/officeDocument/2006/relationships/hyperlink" Target="https://pmc.ncbi.nlm.nih.gov/articles/PMC9691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iopscience.iop.org/article/10.1088/1755-1315/1201/1/012092/pdf" TargetMode="External"/><Relationship Id="rId32" Type="http://schemas.openxmlformats.org/officeDocument/2006/relationships/hyperlink" Target="https://pmc.ncbi.nlm.nih.gov/articles/PMC8204065/" TargetMode="External"/><Relationship Id="rId37" Type="http://schemas.openxmlformats.org/officeDocument/2006/relationships/hyperlink" Target="https://www.dailymirror.lk/print/expose/Spotlight-on-Puttalam-Aussie-company-buys-Lankan-ilmenite-deposit-for-a-pittance/333-250736" TargetMode="External"/><Relationship Id="rId40" Type="http://schemas.openxmlformats.org/officeDocument/2006/relationships/fontTable" Target="fontTable.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sciencedirect.com/topics/engineering/molar-ratio" TargetMode="External"/><Relationship Id="rId23" Type="http://schemas.openxmlformats.org/officeDocument/2006/relationships/hyperlink" Target="https://iopscience.iop.org/article/10.1088/1755-1315/1201/1/012092/pdf" TargetMode="External"/><Relationship Id="rId28" Type="http://schemas.openxmlformats.org/officeDocument/2006/relationships/hyperlink" Target="https://www.mdpi.com/2075-163X/13/5/662" TargetMode="External"/><Relationship Id="rId36" Type="http://schemas.openxmlformats.org/officeDocument/2006/relationships/hyperlink" Target="https://www.srilankabusiness.com/blog/mineral-resources-from-sri-lanka.html" TargetMode="External"/><Relationship Id="rId10" Type="http://schemas.openxmlformats.org/officeDocument/2006/relationships/footer" Target="footer2.xml"/><Relationship Id="rId19" Type="http://schemas.openxmlformats.org/officeDocument/2006/relationships/hyperlink" Target="https://earthjournalism.net/stories/ilmenite-sand-mining-in-sri-lanka-renewable-energy-also-comes-at-a-cost-to-the-environment" TargetMode="External"/><Relationship Id="rId31" Type="http://schemas.openxmlformats.org/officeDocument/2006/relationships/hyperlink" Target="https://www.researchgate.net/figure/Map-of-the-Holcim-limestone-excavation-site-Eluwankulama-Aruwakkalu-Forest-Puttalam_fig20_256454738"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scientist.lk/2020/08/24/sri-lankan-scientists-develop-a-non-hazardous-and-environmentally-friendly-process-to-produce-titanium-dioxide-from-ilmenite/" TargetMode="External"/><Relationship Id="rId27" Type="http://schemas.openxmlformats.org/officeDocument/2006/relationships/hyperlink" Target="https://www.grandviewresearch.com/industry-analysis/ilmenite-market-report" TargetMode="External"/><Relationship Id="rId30" Type="http://schemas.openxmlformats.org/officeDocument/2006/relationships/hyperlink" Target="https://www.researchgate.net/publication/236986430_Sri_Lanka's_Aruwakkalu_fossil_deposit_dates_to_the" TargetMode="External"/><Relationship Id="rId35" Type="http://schemas.openxmlformats.org/officeDocument/2006/relationships/hyperlink" Target="https://www.mdpi.com/2075-163X/12/10/1336" TargetMode="Externa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54F1-EBA7-4C58-8C03-6911F558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4178</Words>
  <Characters>23819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sasanka</dc:creator>
  <cp:keywords/>
  <dc:description/>
  <cp:lastModifiedBy>k.sukitha@gmail.com</cp:lastModifiedBy>
  <cp:revision>51</cp:revision>
  <cp:lastPrinted>2024-11-06T09:05:00Z</cp:lastPrinted>
  <dcterms:created xsi:type="dcterms:W3CDTF">2024-10-19T11:29:00Z</dcterms:created>
  <dcterms:modified xsi:type="dcterms:W3CDTF">2024-11-06T09:05:00Z</dcterms:modified>
</cp:coreProperties>
</file>